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FD1" w:rsidRPr="00651B3B" w:rsidRDefault="00651B3B" w:rsidP="00725FD1">
      <w:pPr>
        <w:rPr>
          <w:b/>
          <w:u w:val="single"/>
        </w:rPr>
      </w:pPr>
      <w:r>
        <w:rPr>
          <w:b/>
          <w:u w:val="single"/>
        </w:rPr>
        <w:t>2 – Bi-V</w:t>
      </w:r>
      <w:r w:rsidR="00725FD1" w:rsidRPr="00651B3B">
        <w:rPr>
          <w:b/>
          <w:u w:val="single"/>
        </w:rPr>
        <w:t xml:space="preserve">ariate Data </w:t>
      </w:r>
      <w:commentRangeStart w:id="0"/>
      <w:r w:rsidR="00725FD1" w:rsidRPr="00651B3B">
        <w:rPr>
          <w:b/>
          <w:u w:val="single"/>
        </w:rPr>
        <w:t>Analysis</w:t>
      </w:r>
      <w:commentRangeEnd w:id="0"/>
      <w:r w:rsidR="006B483E">
        <w:rPr>
          <w:rStyle w:val="CommentReference"/>
        </w:rPr>
        <w:commentReference w:id="0"/>
      </w:r>
    </w:p>
    <w:p w:rsidR="00725FD1" w:rsidRDefault="00725FD1" w:rsidP="00725FD1"/>
    <w:p w:rsidR="00651B3B" w:rsidRDefault="00651B3B" w:rsidP="00651B3B">
      <w:pPr>
        <w:rPr>
          <w:u w:val="single"/>
        </w:rPr>
      </w:pPr>
      <w:r>
        <w:rPr>
          <w:u w:val="single"/>
        </w:rPr>
        <w:t>Problem set 2</w:t>
      </w:r>
      <w:r w:rsidRPr="007818CE">
        <w:rPr>
          <w:u w:val="single"/>
        </w:rPr>
        <w:t>-</w:t>
      </w:r>
      <w:commentRangeStart w:id="1"/>
      <w:r w:rsidRPr="007818CE">
        <w:rPr>
          <w:u w:val="single"/>
        </w:rPr>
        <w:t>1</w:t>
      </w:r>
      <w:commentRangeEnd w:id="1"/>
      <w:r w:rsidR="00BA776C">
        <w:rPr>
          <w:rStyle w:val="CommentReference"/>
        </w:rPr>
        <w:commentReference w:id="1"/>
      </w:r>
    </w:p>
    <w:p w:rsidR="00725FD1" w:rsidRDefault="00725FD1" w:rsidP="00725FD1"/>
    <w:p w:rsidR="00270275" w:rsidRDefault="00270275" w:rsidP="00270275">
      <w:pPr>
        <w:numPr>
          <w:ilvl w:val="0"/>
          <w:numId w:val="1"/>
        </w:numPr>
        <w:tabs>
          <w:tab w:val="clear" w:pos="720"/>
          <w:tab w:val="num" w:pos="-5130"/>
        </w:tabs>
        <w:ind w:left="360"/>
      </w:pPr>
      <w:r>
        <w:t xml:space="preserve">The graph below shows the </w:t>
      </w:r>
      <w:del w:id="2" w:author="Lauren Nelson" w:date="2013-04-23T01:24:00Z">
        <w:r w:rsidDel="00B1171D">
          <w:delText xml:space="preserve">percent </w:delText>
        </w:r>
      </w:del>
      <w:ins w:id="3" w:author="Lauren Nelson" w:date="2013-04-23T01:24:00Z">
        <w:r w:rsidR="00B1171D">
          <w:t xml:space="preserve">percentage </w:t>
        </w:r>
      </w:ins>
      <w:r>
        <w:t>of the population in various countries that are overweight; this includes both those that are overweight (BMI&gt;25) and obese (BMI&gt;30).   </w:t>
      </w:r>
      <w:r>
        <w:br/>
      </w:r>
      <w:commentRangeStart w:id="4"/>
      <w:r w:rsidR="00E07195">
        <w:rPr>
          <w:noProof/>
        </w:rPr>
        <w:drawing>
          <wp:inline distT="0" distB="0" distL="0" distR="0" wp14:anchorId="47E9C40F" wp14:editId="6E134019">
            <wp:extent cx="4572000" cy="3295650"/>
            <wp:effectExtent l="0" t="0" r="0" b="0"/>
            <wp:docPr id="28" name="Picture 28" descr="http://www.globalsherpa.org/wp-content/uploads/2011/05/oecd-overweight-rates-past-futur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lobalsherpa.org/wp-content/uploads/2011/05/oecd-overweight-rates-past-future-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295650"/>
                    </a:xfrm>
                    <a:prstGeom prst="rect">
                      <a:avLst/>
                    </a:prstGeom>
                    <a:noFill/>
                    <a:ln>
                      <a:noFill/>
                    </a:ln>
                  </pic:spPr>
                </pic:pic>
              </a:graphicData>
            </a:graphic>
          </wp:inline>
        </w:drawing>
      </w:r>
      <w:commentRangeEnd w:id="4"/>
      <w:r w:rsidR="00B1171D">
        <w:rPr>
          <w:rStyle w:val="CommentReference"/>
        </w:rPr>
        <w:commentReference w:id="4"/>
      </w:r>
    </w:p>
    <w:p w:rsidR="00270275" w:rsidRDefault="00270275" w:rsidP="00270275">
      <w:pPr>
        <w:ind w:left="360"/>
      </w:pPr>
      <w:r w:rsidRPr="00352080">
        <w:rPr>
          <w:sz w:val="20"/>
        </w:rPr>
        <w:t xml:space="preserve">Source: </w:t>
      </w:r>
      <w:r w:rsidRPr="00244DEA">
        <w:rPr>
          <w:i/>
          <w:sz w:val="20"/>
        </w:rPr>
        <w:t>Global Nutrition Market, Obesity and World Health</w:t>
      </w:r>
      <w:r w:rsidRPr="00352080">
        <w:rPr>
          <w:sz w:val="20"/>
        </w:rPr>
        <w:t>. Global Sherpa, n.d. Web. 25 Feb. 2013. &lt;http://www.globalsherpa.org/nutrition-market-obesity-malnutrition&gt;.</w:t>
      </w:r>
      <w:r w:rsidR="00244DEA">
        <w:rPr>
          <w:sz w:val="20"/>
        </w:rPr>
        <w:br/>
      </w:r>
    </w:p>
    <w:p w:rsidR="00270275" w:rsidRDefault="00270275" w:rsidP="00270275">
      <w:pPr>
        <w:numPr>
          <w:ilvl w:val="1"/>
          <w:numId w:val="1"/>
        </w:numPr>
        <w:tabs>
          <w:tab w:val="clear" w:pos="1440"/>
          <w:tab w:val="num" w:pos="-5130"/>
        </w:tabs>
        <w:ind w:left="720"/>
      </w:pPr>
      <w:commentRangeStart w:id="5"/>
      <w:r>
        <w:t>The</w:t>
      </w:r>
      <w:commentRangeEnd w:id="5"/>
      <w:r w:rsidR="00B1171D">
        <w:rPr>
          <w:rStyle w:val="CommentReference"/>
        </w:rPr>
        <w:commentReference w:id="5"/>
      </w:r>
      <w:r>
        <w:t xml:space="preserve"> graph is cut off at about 2013.  Based on the portion of the graph that is shown, about what </w:t>
      </w:r>
      <w:del w:id="6" w:author="Lauren Nelson" w:date="2013-04-23T01:26:00Z">
        <w:r w:rsidDel="00B1171D">
          <w:delText xml:space="preserve">percent </w:delText>
        </w:r>
      </w:del>
      <w:ins w:id="7" w:author="Lauren Nelson" w:date="2013-04-23T01:26:00Z">
        <w:r w:rsidR="00B1171D">
          <w:t xml:space="preserve">percentage </w:t>
        </w:r>
      </w:ins>
      <w:r>
        <w:t>of the US population do you think will be overweight in 2020?</w:t>
      </w:r>
      <w:r w:rsidR="00E07195">
        <w:t xml:space="preserve">  </w:t>
      </w:r>
      <w:r w:rsidR="00111476">
        <w:rPr>
          <w:b/>
          <w:color w:val="FF0000"/>
        </w:rPr>
        <w:t>About 74</w:t>
      </w:r>
      <w:r w:rsidR="00E07195">
        <w:rPr>
          <w:b/>
          <w:color w:val="FF0000"/>
        </w:rPr>
        <w:t>%</w:t>
      </w:r>
      <w:r w:rsidR="00266AB4">
        <w:rPr>
          <w:b/>
          <w:color w:val="FF0000"/>
        </w:rPr>
        <w:t xml:space="preserve"> (Note</w:t>
      </w:r>
      <w:ins w:id="8" w:author="Lauren Nelson" w:date="2013-04-23T01:29:00Z">
        <w:r w:rsidR="00B1171D">
          <w:rPr>
            <w:b/>
            <w:color w:val="FF0000"/>
          </w:rPr>
          <w:t>:</w:t>
        </w:r>
      </w:ins>
      <w:r w:rsidR="00266AB4">
        <w:rPr>
          <w:b/>
          <w:color w:val="FF0000"/>
        </w:rPr>
        <w:t xml:space="preserve"> the </w:t>
      </w:r>
      <w:r w:rsidR="00623EB4">
        <w:rPr>
          <w:b/>
          <w:color w:val="FF0000"/>
        </w:rPr>
        <w:t>portion of the graph</w:t>
      </w:r>
      <w:r w:rsidR="00266AB4">
        <w:rPr>
          <w:b/>
          <w:color w:val="FF0000"/>
        </w:rPr>
        <w:t xml:space="preserve"> from 2013-20</w:t>
      </w:r>
      <w:r w:rsidR="00623EB4">
        <w:rPr>
          <w:b/>
          <w:color w:val="FF0000"/>
        </w:rPr>
        <w:t>23 is now revealed above.)</w:t>
      </w:r>
    </w:p>
    <w:p w:rsidR="00270275" w:rsidRDefault="00270275" w:rsidP="00270275">
      <w:pPr>
        <w:numPr>
          <w:ilvl w:val="1"/>
          <w:numId w:val="1"/>
        </w:numPr>
        <w:tabs>
          <w:tab w:val="clear" w:pos="1440"/>
          <w:tab w:val="num" w:pos="-5130"/>
        </w:tabs>
        <w:ind w:left="720"/>
      </w:pPr>
      <w:r>
        <w:t xml:space="preserve">What </w:t>
      </w:r>
      <w:del w:id="9" w:author="Lauren Nelson" w:date="2013-04-23T01:26:00Z">
        <w:r w:rsidDel="00B1171D">
          <w:delText xml:space="preserve">portion </w:delText>
        </w:r>
      </w:del>
      <w:ins w:id="10" w:author="Lauren Nelson" w:date="2013-04-23T01:26:00Z">
        <w:r w:rsidR="00B1171D">
          <w:t xml:space="preserve">percentage </w:t>
        </w:r>
      </w:ins>
      <w:r>
        <w:t>of the US population do yo</w:t>
      </w:r>
      <w:r w:rsidR="0038326F">
        <w:t>u think will be overweight in 2</w:t>
      </w:r>
      <w:r>
        <w:t>1</w:t>
      </w:r>
      <w:r w:rsidR="0038326F">
        <w:t>0</w:t>
      </w:r>
      <w:r>
        <w:t xml:space="preserve">0?  </w:t>
      </w:r>
      <w:del w:id="11" w:author="Lauren Nelson" w:date="2013-04-23T01:26:00Z">
        <w:r w:rsidDel="00B1171D">
          <w:delText>How did you arrive at that answer?</w:delText>
        </w:r>
      </w:del>
      <w:ins w:id="12" w:author="Lauren Nelson" w:date="2013-04-23T01:26:00Z">
        <w:r w:rsidR="00B1171D">
          <w:t>Show how you arrived at your answer and analyze it in the given context.</w:t>
        </w:r>
      </w:ins>
      <w:r w:rsidR="00E07195" w:rsidRPr="00E07195">
        <w:rPr>
          <w:b/>
          <w:color w:val="FF0000"/>
        </w:rPr>
        <w:t xml:space="preserve"> </w:t>
      </w:r>
      <w:r w:rsidR="00E07195">
        <w:rPr>
          <w:b/>
          <w:color w:val="FF0000"/>
        </w:rPr>
        <w:t xml:space="preserve"> Since 1980, every 10 years the proportion of the US population that is overweight has gone up by about 7.5%.  If the overweight population continues to grow linearly, then in </w:t>
      </w:r>
      <w:r w:rsidR="00E07195" w:rsidRPr="00A238D9">
        <w:rPr>
          <w:b/>
          <w:color w:val="FF0000"/>
        </w:rPr>
        <w:t>2100 the proportion would be 75%</w:t>
      </w:r>
      <w:r w:rsidR="007D09AF">
        <w:rPr>
          <w:b/>
          <w:color w:val="FF0000"/>
        </w:rPr>
        <w:t xml:space="preserve"> </w:t>
      </w:r>
      <w:r w:rsidR="00111476">
        <w:rPr>
          <w:b/>
          <w:color w:val="FF0000"/>
        </w:rPr>
        <w:t>(</w:t>
      </w:r>
      <w:r w:rsidR="007D09AF">
        <w:rPr>
          <w:b/>
          <w:color w:val="FF0000"/>
        </w:rPr>
        <w:t>10*7.5%)</w:t>
      </w:r>
      <w:r w:rsidR="00E07195">
        <w:rPr>
          <w:b/>
          <w:color w:val="FF0000"/>
        </w:rPr>
        <w:t xml:space="preserve"> more than the proportion in </w:t>
      </w:r>
      <w:commentRangeStart w:id="13"/>
      <w:r w:rsidR="00E07195">
        <w:rPr>
          <w:b/>
          <w:color w:val="FF0000"/>
        </w:rPr>
        <w:t>2000</w:t>
      </w:r>
      <w:commentRangeEnd w:id="13"/>
      <w:r w:rsidR="00B1171D">
        <w:rPr>
          <w:rStyle w:val="CommentReference"/>
        </w:rPr>
        <w:commentReference w:id="13"/>
      </w:r>
      <w:r w:rsidR="00E07195">
        <w:rPr>
          <w:b/>
          <w:color w:val="FF0000"/>
        </w:rPr>
        <w:t>.  That would make the proportion about 138%.  Of course the proportion cannot be more than 100% and would unlikely ever be 100%.  The overweight</w:t>
      </w:r>
      <w:r w:rsidR="0038326F">
        <w:rPr>
          <w:b/>
          <w:color w:val="FF0000"/>
        </w:rPr>
        <w:t xml:space="preserve"> proportion of the population</w:t>
      </w:r>
      <w:r w:rsidR="00E07195">
        <w:rPr>
          <w:b/>
          <w:color w:val="FF0000"/>
        </w:rPr>
        <w:t xml:space="preserve"> would have to level off </w:t>
      </w:r>
      <w:r w:rsidR="0038326F" w:rsidRPr="00A238D9">
        <w:rPr>
          <w:b/>
          <w:color w:val="FF0000"/>
        </w:rPr>
        <w:t>(or decrease)</w:t>
      </w:r>
      <w:r w:rsidR="0038326F">
        <w:rPr>
          <w:b/>
          <w:color w:val="FF0000"/>
        </w:rPr>
        <w:t xml:space="preserve"> </w:t>
      </w:r>
      <w:del w:id="14" w:author="Lauren Nelson" w:date="2013-04-23T01:30:00Z">
        <w:r w:rsidR="00E07195" w:rsidDel="00B1171D">
          <w:rPr>
            <w:b/>
            <w:color w:val="FF0000"/>
          </w:rPr>
          <w:delText>after a while</w:delText>
        </w:r>
      </w:del>
      <w:ins w:id="15" w:author="Lauren Nelson" w:date="2013-04-23T01:30:00Z">
        <w:r w:rsidR="00B1171D">
          <w:rPr>
            <w:b/>
            <w:color w:val="FF0000"/>
          </w:rPr>
          <w:t>at some point</w:t>
        </w:r>
      </w:ins>
      <w:r w:rsidR="00E07195">
        <w:rPr>
          <w:b/>
          <w:color w:val="FF0000"/>
        </w:rPr>
        <w:t>.</w:t>
      </w:r>
    </w:p>
    <w:p w:rsidR="00270275" w:rsidRDefault="00270275" w:rsidP="00725FD1"/>
    <w:p w:rsidR="00270275" w:rsidRDefault="00270275" w:rsidP="00725FD1"/>
    <w:p w:rsidR="00270275" w:rsidRDefault="00270275">
      <w:r>
        <w:br w:type="page"/>
      </w:r>
    </w:p>
    <w:p w:rsidR="00BF4123" w:rsidRDefault="00270275" w:rsidP="00725FD1">
      <w:r>
        <w:lastRenderedPageBreak/>
        <w:t>In 2-4</w:t>
      </w:r>
      <w:r w:rsidR="00671634">
        <w:t xml:space="preserve"> b</w:t>
      </w:r>
      <w:r w:rsidR="00BF4123">
        <w:t xml:space="preserve">elow, find an equation </w:t>
      </w:r>
      <w:del w:id="16" w:author="Lauren Nelson" w:date="2013-04-23T01:30:00Z">
        <w:r w:rsidR="00BF4123" w:rsidDel="00B1171D">
          <w:delText>of the line in y-k = a(x-h) form through the two points given.</w:delText>
        </w:r>
      </w:del>
      <w:ins w:id="17" w:author="Lauren Nelson" w:date="2013-04-23T01:30:00Z">
        <w:r w:rsidR="00B1171D">
          <w:t xml:space="preserve">for the line through the two given points in </w:t>
        </w:r>
      </w:ins>
      <w:ins w:id="18" w:author="Lauren Nelson" w:date="2013-04-23T01:31:00Z">
        <w:r w:rsidR="00B1171D" w:rsidRPr="00B1171D">
          <w:rPr>
            <w:position w:val="-10"/>
            <w:rPrChange w:id="19" w:author="Lauren Nelson" w:date="2013-04-23T01:31:00Z">
              <w:rPr>
                <w:position w:val="-4"/>
              </w:rPr>
            </w:rPrChange>
          </w:rPr>
          <w:object w:dxaOrig="1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3pt" o:ole="">
              <v:imagedata r:id="rId10" o:title=""/>
            </v:shape>
            <o:OLEObject Type="Embed" ProgID="Equation.DSMT4" ShapeID="_x0000_i1025" DrawAspect="Content" ObjectID="_1428190557" r:id="rId11"/>
          </w:object>
        </w:r>
        <w:r w:rsidR="00B1171D">
          <w:t>form</w:t>
        </w:r>
      </w:ins>
    </w:p>
    <w:p w:rsidR="00A7229E" w:rsidRDefault="00A7229E" w:rsidP="00651B3B">
      <w:pPr>
        <w:numPr>
          <w:ilvl w:val="0"/>
          <w:numId w:val="1"/>
        </w:numPr>
        <w:tabs>
          <w:tab w:val="clear" w:pos="720"/>
        </w:tabs>
        <w:ind w:left="360"/>
      </w:pPr>
      <w:r>
        <w:t xml:space="preserve"> </w:t>
      </w:r>
      <w:r w:rsidR="003936D8">
        <w:rPr>
          <w:b/>
          <w:color w:val="FF0000"/>
        </w:rPr>
        <w:t>y – 5 = (2/5)(x – 4)</w:t>
      </w:r>
      <w:r>
        <w:br/>
      </w:r>
      <w:r w:rsidR="005C68F0">
        <w:rPr>
          <w:noProof/>
        </w:rPr>
        <w:drawing>
          <wp:inline distT="0" distB="0" distL="0" distR="0">
            <wp:extent cx="3095625" cy="2152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9563" t="26715" r="30435" b="44452"/>
                    <a:stretch>
                      <a:fillRect/>
                    </a:stretch>
                  </pic:blipFill>
                  <pic:spPr bwMode="auto">
                    <a:xfrm>
                      <a:off x="0" y="0"/>
                      <a:ext cx="3095625" cy="2152650"/>
                    </a:xfrm>
                    <a:prstGeom prst="rect">
                      <a:avLst/>
                    </a:prstGeom>
                    <a:noFill/>
                    <a:ln w="9525">
                      <a:noFill/>
                      <a:miter lim="800000"/>
                      <a:headEnd/>
                      <a:tailEnd/>
                    </a:ln>
                  </pic:spPr>
                </pic:pic>
              </a:graphicData>
            </a:graphic>
          </wp:inline>
        </w:drawing>
      </w:r>
      <w:r>
        <w:br/>
      </w:r>
    </w:p>
    <w:p w:rsidR="00651B3B" w:rsidRDefault="003936D8" w:rsidP="00651B3B">
      <w:pPr>
        <w:numPr>
          <w:ilvl w:val="0"/>
          <w:numId w:val="1"/>
        </w:numPr>
        <w:tabs>
          <w:tab w:val="clear" w:pos="720"/>
        </w:tabs>
        <w:ind w:left="360"/>
      </w:pPr>
      <w:r>
        <w:rPr>
          <w:b/>
          <w:color w:val="FF0000"/>
        </w:rPr>
        <w:t xml:space="preserve">y </w:t>
      </w:r>
      <w:r w:rsidR="00317FC8">
        <w:rPr>
          <w:b/>
          <w:color w:val="FF0000"/>
        </w:rPr>
        <w:t>–</w:t>
      </w:r>
      <w:r w:rsidR="00CA036E">
        <w:rPr>
          <w:b/>
          <w:color w:val="FF0000"/>
        </w:rPr>
        <w:t xml:space="preserve">  -1 = (-4/3</w:t>
      </w:r>
      <w:r>
        <w:rPr>
          <w:b/>
          <w:color w:val="FF0000"/>
        </w:rPr>
        <w:t>)(x – 2)</w:t>
      </w:r>
      <w:r w:rsidR="0049315F">
        <w:br/>
      </w:r>
      <w:r w:rsidR="005C68F0">
        <w:rPr>
          <w:noProof/>
        </w:rPr>
        <w:drawing>
          <wp:inline distT="0" distB="0" distL="0" distR="0">
            <wp:extent cx="3095625" cy="2085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40350" t="35246" r="33127" b="39859"/>
                    <a:stretch>
                      <a:fillRect/>
                    </a:stretch>
                  </pic:blipFill>
                  <pic:spPr bwMode="auto">
                    <a:xfrm>
                      <a:off x="0" y="0"/>
                      <a:ext cx="3095625" cy="2085975"/>
                    </a:xfrm>
                    <a:prstGeom prst="rect">
                      <a:avLst/>
                    </a:prstGeom>
                    <a:noFill/>
                    <a:ln w="9525">
                      <a:noFill/>
                      <a:miter lim="800000"/>
                      <a:headEnd/>
                      <a:tailEnd/>
                    </a:ln>
                  </pic:spPr>
                </pic:pic>
              </a:graphicData>
            </a:graphic>
          </wp:inline>
        </w:drawing>
      </w:r>
      <w:r w:rsidR="00A7229E">
        <w:br/>
      </w:r>
    </w:p>
    <w:p w:rsidR="00671634" w:rsidRDefault="00CA036E" w:rsidP="00651B3B">
      <w:pPr>
        <w:numPr>
          <w:ilvl w:val="0"/>
          <w:numId w:val="1"/>
        </w:numPr>
        <w:tabs>
          <w:tab w:val="clear" w:pos="720"/>
        </w:tabs>
        <w:ind w:left="360"/>
      </w:pPr>
      <w:r>
        <w:rPr>
          <w:b/>
          <w:color w:val="FF0000"/>
        </w:rPr>
        <w:t>y – 3000 = (1000/3)(x – 1994</w:t>
      </w:r>
      <w:r w:rsidR="003936D8">
        <w:rPr>
          <w:b/>
          <w:color w:val="FF0000"/>
        </w:rPr>
        <w:t>)</w:t>
      </w:r>
      <w:r w:rsidR="00671634">
        <w:br/>
      </w:r>
      <w:r w:rsidR="005C68F0">
        <w:rPr>
          <w:noProof/>
        </w:rPr>
        <w:drawing>
          <wp:inline distT="0" distB="0" distL="0" distR="0">
            <wp:extent cx="3657600" cy="1971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2373" t="54984" r="55104" b="13243"/>
                    <a:stretch>
                      <a:fillRect/>
                    </a:stretch>
                  </pic:blipFill>
                  <pic:spPr bwMode="auto">
                    <a:xfrm>
                      <a:off x="0" y="0"/>
                      <a:ext cx="3657600" cy="1971675"/>
                    </a:xfrm>
                    <a:prstGeom prst="rect">
                      <a:avLst/>
                    </a:prstGeom>
                    <a:noFill/>
                    <a:ln w="9525">
                      <a:noFill/>
                      <a:miter lim="800000"/>
                      <a:headEnd/>
                      <a:tailEnd/>
                    </a:ln>
                  </pic:spPr>
                </pic:pic>
              </a:graphicData>
            </a:graphic>
          </wp:inline>
        </w:drawing>
      </w:r>
    </w:p>
    <w:p w:rsidR="00270275" w:rsidRDefault="00270275">
      <w:r>
        <w:br w:type="page"/>
      </w:r>
    </w:p>
    <w:p w:rsidR="00651B3B" w:rsidRDefault="00270275" w:rsidP="00F21210">
      <w:r>
        <w:lastRenderedPageBreak/>
        <w:t>In 5-7</w:t>
      </w:r>
      <w:r w:rsidR="00671634">
        <w:t xml:space="preserve">, below, find an equation </w:t>
      </w:r>
      <w:del w:id="20" w:author="Lauren Nelson" w:date="2013-04-23T01:32:00Z">
        <w:r w:rsidR="00671634" w:rsidDel="00B1171D">
          <w:delText xml:space="preserve">of </w:delText>
        </w:r>
        <w:r w:rsidR="00F21210" w:rsidDel="00B1171D">
          <w:delText>a</w:delText>
        </w:r>
      </w:del>
      <w:ins w:id="21" w:author="Lauren Nelson" w:date="2013-04-23T01:32:00Z">
        <w:r w:rsidR="00B1171D">
          <w:t>for the</w:t>
        </w:r>
      </w:ins>
      <w:r w:rsidR="00F21210">
        <w:t xml:space="preserve"> parabola</w:t>
      </w:r>
      <w:r w:rsidR="00671634">
        <w:t xml:space="preserve"> </w:t>
      </w:r>
      <w:del w:id="22" w:author="Lauren Nelson" w:date="2013-04-23T01:32:00Z">
        <w:r w:rsidR="00671634" w:rsidDel="00B1171D">
          <w:delText>in y-k = a(x-h)</w:delText>
        </w:r>
        <w:r w:rsidR="00F864F4" w:rsidDel="00B1171D">
          <w:rPr>
            <w:vertAlign w:val="superscript"/>
          </w:rPr>
          <w:delText>2</w:delText>
        </w:r>
        <w:r w:rsidR="00671634" w:rsidDel="00B1171D">
          <w:delText xml:space="preserve"> form through the three points given.</w:delText>
        </w:r>
      </w:del>
      <w:ins w:id="23" w:author="Lauren Nelson" w:date="2013-04-23T01:32:00Z">
        <w:r w:rsidR="00B1171D">
          <w:t xml:space="preserve">that goes through the three given points in </w:t>
        </w:r>
        <w:r w:rsidR="00B1171D" w:rsidRPr="00B1171D">
          <w:rPr>
            <w:position w:val="-10"/>
            <w:rPrChange w:id="24" w:author="Lauren Nelson" w:date="2013-04-23T01:33:00Z">
              <w:rPr>
                <w:position w:val="-4"/>
              </w:rPr>
            </w:rPrChange>
          </w:rPr>
          <w:object w:dxaOrig="1620" w:dyaOrig="360">
            <v:shape id="_x0000_i1026" type="#_x0000_t75" style="width:80.75pt;height:18.15pt" o:ole="">
              <v:imagedata r:id="rId15" o:title=""/>
            </v:shape>
            <o:OLEObject Type="Embed" ProgID="Equation.DSMT4" ShapeID="_x0000_i1026" DrawAspect="Content" ObjectID="_1428190558" r:id="rId16"/>
          </w:object>
        </w:r>
      </w:ins>
      <w:ins w:id="25" w:author="Lauren Nelson" w:date="2013-04-23T01:33:00Z">
        <w:r w:rsidR="00B1171D">
          <w:t>form.</w:t>
        </w:r>
      </w:ins>
    </w:p>
    <w:p w:rsidR="00671634" w:rsidRDefault="00317FC8" w:rsidP="0099280D">
      <w:pPr>
        <w:numPr>
          <w:ilvl w:val="0"/>
          <w:numId w:val="1"/>
        </w:numPr>
        <w:tabs>
          <w:tab w:val="clear" w:pos="720"/>
        </w:tabs>
        <w:ind w:left="360"/>
      </w:pPr>
      <w:r>
        <w:rPr>
          <w:b/>
          <w:color w:val="FF0000"/>
        </w:rPr>
        <w:t>y – 1 = 2(x – 3)</w:t>
      </w:r>
      <w:r>
        <w:rPr>
          <w:b/>
          <w:color w:val="FF0000"/>
          <w:vertAlign w:val="superscript"/>
        </w:rPr>
        <w:t>2</w:t>
      </w:r>
      <w:r w:rsidR="00671634">
        <w:br/>
      </w:r>
      <w:r w:rsidR="005C68F0">
        <w:rPr>
          <w:noProof/>
        </w:rPr>
        <w:drawing>
          <wp:inline distT="0" distB="0" distL="0" distR="0">
            <wp:extent cx="3362325" cy="2019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7513" t="19989" r="9941" b="44579"/>
                    <a:stretch>
                      <a:fillRect/>
                    </a:stretch>
                  </pic:blipFill>
                  <pic:spPr bwMode="auto">
                    <a:xfrm>
                      <a:off x="0" y="0"/>
                      <a:ext cx="3362325" cy="2019300"/>
                    </a:xfrm>
                    <a:prstGeom prst="rect">
                      <a:avLst/>
                    </a:prstGeom>
                    <a:noFill/>
                    <a:ln w="9525">
                      <a:noFill/>
                      <a:miter lim="800000"/>
                      <a:headEnd/>
                      <a:tailEnd/>
                    </a:ln>
                  </pic:spPr>
                </pic:pic>
              </a:graphicData>
            </a:graphic>
          </wp:inline>
        </w:drawing>
      </w:r>
      <w:r w:rsidR="00671634">
        <w:br/>
      </w:r>
    </w:p>
    <w:p w:rsidR="00671634" w:rsidRDefault="00317FC8" w:rsidP="0099280D">
      <w:pPr>
        <w:numPr>
          <w:ilvl w:val="0"/>
          <w:numId w:val="1"/>
        </w:numPr>
        <w:tabs>
          <w:tab w:val="clear" w:pos="720"/>
        </w:tabs>
        <w:ind w:left="360"/>
      </w:pPr>
      <w:r>
        <w:rPr>
          <w:b/>
          <w:color w:val="FF0000"/>
        </w:rPr>
        <w:t>y – 1 = -3(x – -2)</w:t>
      </w:r>
      <w:r>
        <w:rPr>
          <w:b/>
          <w:color w:val="FF0000"/>
          <w:vertAlign w:val="superscript"/>
        </w:rPr>
        <w:t>2</w:t>
      </w:r>
      <w:r w:rsidR="00F228FA">
        <w:br/>
      </w:r>
      <w:r w:rsidR="005C68F0">
        <w:rPr>
          <w:noProof/>
        </w:rPr>
        <w:drawing>
          <wp:inline distT="0" distB="0" distL="0" distR="0">
            <wp:extent cx="3362325" cy="2495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l="17599" t="35904" r="47598" b="28087"/>
                    <a:stretch>
                      <a:fillRect/>
                    </a:stretch>
                  </pic:blipFill>
                  <pic:spPr bwMode="auto">
                    <a:xfrm>
                      <a:off x="0" y="0"/>
                      <a:ext cx="3362325" cy="2495550"/>
                    </a:xfrm>
                    <a:prstGeom prst="rect">
                      <a:avLst/>
                    </a:prstGeom>
                    <a:noFill/>
                    <a:ln w="9525">
                      <a:noFill/>
                      <a:miter lim="800000"/>
                      <a:headEnd/>
                      <a:tailEnd/>
                    </a:ln>
                  </pic:spPr>
                </pic:pic>
              </a:graphicData>
            </a:graphic>
          </wp:inline>
        </w:drawing>
      </w:r>
      <w:r w:rsidR="001E1D09">
        <w:br/>
      </w:r>
    </w:p>
    <w:p w:rsidR="00671634" w:rsidRDefault="00317FC8" w:rsidP="0099280D">
      <w:pPr>
        <w:numPr>
          <w:ilvl w:val="0"/>
          <w:numId w:val="1"/>
        </w:numPr>
        <w:tabs>
          <w:tab w:val="clear" w:pos="720"/>
        </w:tabs>
        <w:ind w:left="360"/>
      </w:pPr>
      <w:r>
        <w:rPr>
          <w:b/>
          <w:color w:val="FF0000"/>
        </w:rPr>
        <w:t>y – 400 = 5(x – 155)</w:t>
      </w:r>
      <w:r>
        <w:rPr>
          <w:b/>
          <w:color w:val="FF0000"/>
          <w:vertAlign w:val="superscript"/>
        </w:rPr>
        <w:t>2</w:t>
      </w:r>
      <w:r w:rsidR="005F613B">
        <w:br/>
      </w:r>
      <w:r w:rsidR="005C68F0">
        <w:rPr>
          <w:noProof/>
        </w:rPr>
        <w:drawing>
          <wp:inline distT="0" distB="0" distL="0" distR="0">
            <wp:extent cx="3590925" cy="23431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l="1425" t="47745" r="55339" b="13013"/>
                    <a:stretch>
                      <a:fillRect/>
                    </a:stretch>
                  </pic:blipFill>
                  <pic:spPr bwMode="auto">
                    <a:xfrm>
                      <a:off x="0" y="0"/>
                      <a:ext cx="3590925" cy="2343150"/>
                    </a:xfrm>
                    <a:prstGeom prst="rect">
                      <a:avLst/>
                    </a:prstGeom>
                    <a:noFill/>
                    <a:ln w="9525">
                      <a:noFill/>
                      <a:miter lim="800000"/>
                      <a:headEnd/>
                      <a:tailEnd/>
                    </a:ln>
                  </pic:spPr>
                </pic:pic>
              </a:graphicData>
            </a:graphic>
          </wp:inline>
        </w:drawing>
      </w:r>
    </w:p>
    <w:p w:rsidR="008B62A9" w:rsidRDefault="008B62A9">
      <w:r>
        <w:br w:type="page"/>
      </w:r>
    </w:p>
    <w:p w:rsidR="0097499F" w:rsidRPr="003C63B6" w:rsidRDefault="00B1171D" w:rsidP="0097499F">
      <w:pPr>
        <w:rPr>
          <w:b/>
          <w:color w:val="FF0000"/>
        </w:rPr>
      </w:pPr>
      <w:r>
        <w:rPr>
          <w:rStyle w:val="CommentReference"/>
        </w:rPr>
        <w:lastRenderedPageBreak/>
        <w:commentReference w:id="26"/>
      </w:r>
      <w:r w:rsidR="0097499F">
        <w:sym w:font="Wingdings" w:char="F03A"/>
      </w:r>
      <w:r w:rsidR="00270275">
        <w:t xml:space="preserve"> </w:t>
      </w:r>
      <w:ins w:id="27" w:author="Lauren Nelson" w:date="2013-04-23T01:43:00Z">
        <w:r w:rsidR="00BA776C">
          <w:t xml:space="preserve">Data Set: ?????? </w:t>
        </w:r>
      </w:ins>
      <w:r w:rsidR="00270275">
        <w:t>In 8-11</w:t>
      </w:r>
      <w:r w:rsidR="0097499F">
        <w:t xml:space="preserve">, below, find an equation of a line in </w:t>
      </w:r>
      <w:ins w:id="28" w:author="Lauren Nelson" w:date="2013-04-23T01:37:00Z">
        <w:r w:rsidR="00BA776C" w:rsidRPr="00FA5FED">
          <w:rPr>
            <w:position w:val="-10"/>
          </w:rPr>
          <w:object w:dxaOrig="1540" w:dyaOrig="320">
            <v:shape id="_x0000_i1027" type="#_x0000_t75" style="width:77pt;height:16.3pt" o:ole="">
              <v:imagedata r:id="rId10" o:title=""/>
            </v:shape>
            <o:OLEObject Type="Embed" ProgID="Equation.DSMT4" ShapeID="_x0000_i1027" DrawAspect="Content" ObjectID="_1428190559" r:id="rId20"/>
          </w:object>
        </w:r>
      </w:ins>
      <w:del w:id="29" w:author="Lauren Nelson" w:date="2013-04-23T01:37:00Z">
        <w:r w:rsidR="0097499F" w:rsidDel="00BA776C">
          <w:delText xml:space="preserve">y-k = a(x-h) </w:delText>
        </w:r>
      </w:del>
      <w:r w:rsidR="0097499F">
        <w:t xml:space="preserve">form or a parabola </w:t>
      </w:r>
      <w:commentRangeStart w:id="30"/>
      <w:r w:rsidR="0097499F">
        <w:t>in</w:t>
      </w:r>
      <w:commentRangeEnd w:id="30"/>
      <w:r w:rsidR="00BA776C">
        <w:rPr>
          <w:rStyle w:val="CommentReference"/>
        </w:rPr>
        <w:commentReference w:id="30"/>
      </w:r>
      <w:del w:id="31" w:author="Lauren Nelson" w:date="2013-04-23T01:37:00Z">
        <w:r w:rsidR="0097499F" w:rsidDel="00BA776C">
          <w:delText xml:space="preserve">   </w:delText>
        </w:r>
      </w:del>
      <w:ins w:id="32" w:author="Lauren Nelson" w:date="2013-04-23T01:37:00Z">
        <w:r w:rsidR="00BA776C" w:rsidRPr="00FA5FED">
          <w:rPr>
            <w:position w:val="-10"/>
          </w:rPr>
          <w:object w:dxaOrig="1620" w:dyaOrig="360">
            <v:shape id="_x0000_i1028" type="#_x0000_t75" style="width:80.75pt;height:18.15pt" o:ole="">
              <v:imagedata r:id="rId15" o:title=""/>
            </v:shape>
            <o:OLEObject Type="Embed" ProgID="Equation.DSMT4" ShapeID="_x0000_i1028" DrawAspect="Content" ObjectID="_1428190560" r:id="rId21"/>
          </w:object>
        </w:r>
      </w:ins>
      <w:del w:id="33" w:author="Lauren Nelson" w:date="2013-04-23T01:37:00Z">
        <w:r w:rsidR="0097499F" w:rsidDel="00BA776C">
          <w:delText>y-k = a(x-h)</w:delText>
        </w:r>
        <w:r w:rsidR="0097499F" w:rsidDel="00BA776C">
          <w:rPr>
            <w:vertAlign w:val="superscript"/>
          </w:rPr>
          <w:delText>2</w:delText>
        </w:r>
      </w:del>
      <w:r w:rsidR="0097499F">
        <w:t xml:space="preserve"> form that models the given scatterplots.  Carefully document your work</w:t>
      </w:r>
      <w:ins w:id="34" w:author="Lauren Nelson" w:date="2013-04-23T01:38:00Z">
        <w:r w:rsidR="00BA776C">
          <w:t xml:space="preserve"> by</w:t>
        </w:r>
      </w:ins>
      <w:r w:rsidR="0097499F">
        <w:t xml:space="preserve"> writing down the </w:t>
      </w:r>
      <w:ins w:id="35" w:author="Lauren Nelson" w:date="2013-04-23T01:38:00Z">
        <w:r w:rsidR="00BA776C">
          <w:t xml:space="preserve">anchor </w:t>
        </w:r>
      </w:ins>
      <w:r w:rsidR="0097499F">
        <w:t xml:space="preserve">point you chose and the calculations that led to your choice of slope.  </w:t>
      </w:r>
      <w:r w:rsidR="0097499F" w:rsidRPr="00BA776C">
        <w:rPr>
          <w:highlight w:val="yellow"/>
          <w:rPrChange w:id="36" w:author="Lauren Nelson" w:date="2013-04-23T01:38:00Z">
            <w:rPr/>
          </w:rPrChange>
        </w:rPr>
        <w:t>Watch the avi file associated with these problems and them open up “2-1-7, 8, 9, 10 (Fathom)”</w:t>
      </w:r>
      <w:r w:rsidR="0097499F">
        <w:t xml:space="preserve"> found in Course Materials </w:t>
      </w:r>
      <w:r w:rsidR="0097499F">
        <w:sym w:font="Wingdings" w:char="F0E0"/>
      </w:r>
      <w:r w:rsidR="0097499F">
        <w:t xml:space="preserve"> Chapter 2 </w:t>
      </w:r>
      <w:r w:rsidR="0097499F">
        <w:sym w:font="Wingdings" w:char="F0E0"/>
      </w:r>
      <w:r w:rsidR="0097499F">
        <w:t xml:space="preserve"> Bi-variate Data Sets.  </w:t>
      </w:r>
    </w:p>
    <w:p w:rsidR="001E1D09" w:rsidRPr="003C63B6" w:rsidRDefault="003C63B6" w:rsidP="00BC63E3">
      <w:pPr>
        <w:rPr>
          <w:b/>
          <w:color w:val="FF0000"/>
        </w:rPr>
      </w:pPr>
      <w:r w:rsidRPr="003C63B6">
        <w:rPr>
          <w:b/>
          <w:color w:val="FF0000"/>
        </w:rPr>
        <w:t>Answers below are sample answers</w:t>
      </w:r>
      <w:r w:rsidR="00BC63E3">
        <w:rPr>
          <w:b/>
          <w:color w:val="FF0000"/>
        </w:rPr>
        <w:t xml:space="preserve">.   Your answer will depend </w:t>
      </w:r>
      <w:r w:rsidRPr="003C63B6">
        <w:rPr>
          <w:b/>
          <w:color w:val="FF0000"/>
        </w:rPr>
        <w:t>on which</w:t>
      </w:r>
      <w:ins w:id="37" w:author="Lauren Nelson" w:date="2013-04-23T01:40:00Z">
        <w:r w:rsidR="00BA776C">
          <w:rPr>
            <w:b/>
            <w:color w:val="FF0000"/>
          </w:rPr>
          <w:t xml:space="preserve"> anchor</w:t>
        </w:r>
      </w:ins>
      <w:r w:rsidRPr="003C63B6">
        <w:rPr>
          <w:b/>
          <w:color w:val="FF0000"/>
        </w:rPr>
        <w:t xml:space="preserve"> point </w:t>
      </w:r>
      <w:del w:id="38" w:author="Lauren Nelson" w:date="2013-04-23T01:41:00Z">
        <w:r w:rsidRPr="003C63B6" w:rsidDel="00BA776C">
          <w:rPr>
            <w:b/>
            <w:color w:val="FF0000"/>
          </w:rPr>
          <w:delText xml:space="preserve">is </w:delText>
        </w:r>
      </w:del>
      <w:ins w:id="39" w:author="Lauren Nelson" w:date="2013-04-23T01:41:00Z">
        <w:r w:rsidR="00BA776C">
          <w:rPr>
            <w:b/>
            <w:color w:val="FF0000"/>
          </w:rPr>
          <w:t>you have</w:t>
        </w:r>
        <w:r w:rsidR="00BA776C" w:rsidRPr="003C63B6">
          <w:rPr>
            <w:b/>
            <w:color w:val="FF0000"/>
          </w:rPr>
          <w:t xml:space="preserve"> </w:t>
        </w:r>
      </w:ins>
      <w:r w:rsidRPr="003C63B6">
        <w:rPr>
          <w:b/>
          <w:color w:val="FF0000"/>
        </w:rPr>
        <w:t xml:space="preserve">chosen and the </w:t>
      </w:r>
      <w:commentRangeStart w:id="40"/>
      <w:r w:rsidRPr="003C63B6">
        <w:rPr>
          <w:b/>
          <w:color w:val="FF0000"/>
        </w:rPr>
        <w:t xml:space="preserve">exact estimate </w:t>
      </w:r>
      <w:commentRangeEnd w:id="40"/>
      <w:r w:rsidR="00BA776C">
        <w:rPr>
          <w:rStyle w:val="CommentReference"/>
        </w:rPr>
        <w:commentReference w:id="40"/>
      </w:r>
      <w:r w:rsidRPr="003C63B6">
        <w:rPr>
          <w:b/>
          <w:color w:val="FF0000"/>
        </w:rPr>
        <w:t>of rise and run chosen.</w:t>
      </w:r>
    </w:p>
    <w:p w:rsidR="001E1D09" w:rsidRDefault="001E1D09" w:rsidP="001E1D09"/>
    <w:p w:rsidR="001E1D09" w:rsidRDefault="000D016B" w:rsidP="00BC63E3">
      <w:pPr>
        <w:numPr>
          <w:ilvl w:val="0"/>
          <w:numId w:val="1"/>
        </w:numPr>
        <w:tabs>
          <w:tab w:val="clear" w:pos="720"/>
        </w:tabs>
        <w:ind w:left="360"/>
      </w:pPr>
      <w:r>
        <w:rPr>
          <w:b/>
          <w:color w:val="FF0000"/>
        </w:rPr>
        <w:t>y – 2 = -0.6(x – 0</w:t>
      </w:r>
      <w:r w:rsidR="00C90D98">
        <w:rPr>
          <w:b/>
          <w:color w:val="FF0000"/>
        </w:rPr>
        <w:t>)</w:t>
      </w:r>
      <w:r w:rsidR="008D060E">
        <w:br/>
      </w:r>
      <w:commentRangeStart w:id="41"/>
      <w:r w:rsidR="005C68F0">
        <w:rPr>
          <w:noProof/>
        </w:rPr>
        <w:drawing>
          <wp:inline distT="0" distB="0" distL="0" distR="0" wp14:anchorId="04F4C110" wp14:editId="3C9F3B3C">
            <wp:extent cx="2609850" cy="2171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b="7317"/>
                    <a:stretch>
                      <a:fillRect/>
                    </a:stretch>
                  </pic:blipFill>
                  <pic:spPr bwMode="auto">
                    <a:xfrm>
                      <a:off x="0" y="0"/>
                      <a:ext cx="2609850" cy="2171700"/>
                    </a:xfrm>
                    <a:prstGeom prst="rect">
                      <a:avLst/>
                    </a:prstGeom>
                    <a:noFill/>
                    <a:ln w="9525">
                      <a:noFill/>
                      <a:miter lim="800000"/>
                      <a:headEnd/>
                      <a:tailEnd/>
                    </a:ln>
                  </pic:spPr>
                </pic:pic>
              </a:graphicData>
            </a:graphic>
          </wp:inline>
        </w:drawing>
      </w:r>
      <w:commentRangeEnd w:id="41"/>
      <w:r w:rsidR="00BA776C">
        <w:rPr>
          <w:rStyle w:val="CommentReference"/>
        </w:rPr>
        <w:commentReference w:id="41"/>
      </w:r>
    </w:p>
    <w:p w:rsidR="001E1D09" w:rsidRDefault="000D016B" w:rsidP="008746A7">
      <w:pPr>
        <w:numPr>
          <w:ilvl w:val="0"/>
          <w:numId w:val="1"/>
        </w:numPr>
        <w:tabs>
          <w:tab w:val="clear" w:pos="720"/>
        </w:tabs>
        <w:ind w:left="360"/>
      </w:pPr>
      <w:r>
        <w:rPr>
          <w:b/>
          <w:color w:val="FF0000"/>
        </w:rPr>
        <w:t>y – 25 = 0.75(x – 99</w:t>
      </w:r>
      <w:r w:rsidR="00C90D98">
        <w:rPr>
          <w:b/>
          <w:color w:val="FF0000"/>
        </w:rPr>
        <w:t>)</w:t>
      </w:r>
      <w:r w:rsidR="008D060E">
        <w:br/>
      </w:r>
      <w:r w:rsidR="005C68F0">
        <w:rPr>
          <w:noProof/>
        </w:rPr>
        <w:drawing>
          <wp:inline distT="0" distB="0" distL="0" distR="0">
            <wp:extent cx="2619375" cy="2085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b="7983"/>
                    <a:stretch>
                      <a:fillRect/>
                    </a:stretch>
                  </pic:blipFill>
                  <pic:spPr bwMode="auto">
                    <a:xfrm>
                      <a:off x="0" y="0"/>
                      <a:ext cx="2619375" cy="2085975"/>
                    </a:xfrm>
                    <a:prstGeom prst="rect">
                      <a:avLst/>
                    </a:prstGeom>
                    <a:noFill/>
                    <a:ln w="9525">
                      <a:noFill/>
                      <a:miter lim="800000"/>
                      <a:headEnd/>
                      <a:tailEnd/>
                    </a:ln>
                  </pic:spPr>
                </pic:pic>
              </a:graphicData>
            </a:graphic>
          </wp:inline>
        </w:drawing>
      </w:r>
    </w:p>
    <w:p w:rsidR="003A2581" w:rsidRDefault="00BF2E48" w:rsidP="008746A7">
      <w:pPr>
        <w:numPr>
          <w:ilvl w:val="0"/>
          <w:numId w:val="1"/>
        </w:numPr>
        <w:tabs>
          <w:tab w:val="clear" w:pos="720"/>
        </w:tabs>
        <w:ind w:left="360"/>
      </w:pPr>
      <w:r>
        <w:rPr>
          <w:b/>
          <w:color w:val="FF0000"/>
        </w:rPr>
        <w:lastRenderedPageBreak/>
        <w:t xml:space="preserve">y – </w:t>
      </w:r>
      <w:r w:rsidR="000D016B">
        <w:rPr>
          <w:b/>
          <w:color w:val="FF0000"/>
        </w:rPr>
        <w:t>10 = 3</w:t>
      </w:r>
      <w:r w:rsidR="00C90D98">
        <w:rPr>
          <w:b/>
          <w:color w:val="FF0000"/>
        </w:rPr>
        <w:t>(x + 5)</w:t>
      </w:r>
      <w:r w:rsidR="00C90D98">
        <w:rPr>
          <w:b/>
          <w:color w:val="FF0000"/>
          <w:vertAlign w:val="superscript"/>
        </w:rPr>
        <w:t>2</w:t>
      </w:r>
      <w:r w:rsidR="003A2581">
        <w:br/>
      </w:r>
      <w:r w:rsidR="005C68F0">
        <w:rPr>
          <w:noProof/>
        </w:rPr>
        <w:drawing>
          <wp:inline distT="0" distB="0" distL="0" distR="0">
            <wp:extent cx="2466975" cy="2076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b="8403"/>
                    <a:stretch>
                      <a:fillRect/>
                    </a:stretch>
                  </pic:blipFill>
                  <pic:spPr bwMode="auto">
                    <a:xfrm>
                      <a:off x="0" y="0"/>
                      <a:ext cx="2466975" cy="2076450"/>
                    </a:xfrm>
                    <a:prstGeom prst="rect">
                      <a:avLst/>
                    </a:prstGeom>
                    <a:noFill/>
                    <a:ln w="9525">
                      <a:noFill/>
                      <a:miter lim="800000"/>
                      <a:headEnd/>
                      <a:tailEnd/>
                    </a:ln>
                  </pic:spPr>
                </pic:pic>
              </a:graphicData>
            </a:graphic>
          </wp:inline>
        </w:drawing>
      </w:r>
    </w:p>
    <w:p w:rsidR="003A2581" w:rsidRDefault="003A2581" w:rsidP="003A2581"/>
    <w:p w:rsidR="00F41814" w:rsidRPr="00F41814" w:rsidRDefault="00FC1669" w:rsidP="008746A7">
      <w:pPr>
        <w:numPr>
          <w:ilvl w:val="0"/>
          <w:numId w:val="1"/>
        </w:numPr>
        <w:tabs>
          <w:tab w:val="clear" w:pos="720"/>
        </w:tabs>
        <w:ind w:left="360"/>
      </w:pPr>
      <w:r>
        <w:t xml:space="preserve">  </w:t>
      </w:r>
      <w:r>
        <w:rPr>
          <w:b/>
          <w:color w:val="FF0000"/>
        </w:rPr>
        <w:t>y –</w:t>
      </w:r>
      <w:r w:rsidR="00A11CD0">
        <w:rPr>
          <w:b/>
          <w:color w:val="FF0000"/>
        </w:rPr>
        <w:t xml:space="preserve"> </w:t>
      </w:r>
      <w:r w:rsidR="00BC63E3">
        <w:rPr>
          <w:b/>
          <w:color w:val="FF0000"/>
        </w:rPr>
        <w:t>20 = -2</w:t>
      </w:r>
      <w:r w:rsidR="00B75A3E">
        <w:rPr>
          <w:b/>
          <w:color w:val="FF0000"/>
        </w:rPr>
        <w:t>(x – 22)</w:t>
      </w:r>
      <w:r w:rsidR="00B75A3E">
        <w:rPr>
          <w:b/>
          <w:color w:val="FF0000"/>
          <w:vertAlign w:val="superscript"/>
        </w:rPr>
        <w:t>2</w:t>
      </w:r>
      <w:r w:rsidR="00F41814">
        <w:rPr>
          <w:b/>
          <w:color w:val="FF0000"/>
        </w:rPr>
        <w:br/>
      </w:r>
      <w:r w:rsidR="00F41814">
        <w:rPr>
          <w:noProof/>
        </w:rPr>
        <w:drawing>
          <wp:inline distT="0" distB="0" distL="0" distR="0" wp14:anchorId="1E6D2E95" wp14:editId="5DA0C732">
            <wp:extent cx="2495550" cy="1971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b="9607"/>
                    <a:stretch>
                      <a:fillRect/>
                    </a:stretch>
                  </pic:blipFill>
                  <pic:spPr bwMode="auto">
                    <a:xfrm>
                      <a:off x="0" y="0"/>
                      <a:ext cx="2495550" cy="1971675"/>
                    </a:xfrm>
                    <a:prstGeom prst="rect">
                      <a:avLst/>
                    </a:prstGeom>
                    <a:noFill/>
                    <a:ln w="9525">
                      <a:noFill/>
                      <a:miter lim="800000"/>
                      <a:headEnd/>
                      <a:tailEnd/>
                    </a:ln>
                  </pic:spPr>
                </pic:pic>
              </a:graphicData>
            </a:graphic>
          </wp:inline>
        </w:drawing>
      </w:r>
    </w:p>
    <w:p w:rsidR="00F41814" w:rsidRDefault="00F41814" w:rsidP="00F41814">
      <w:pPr>
        <w:pStyle w:val="ListParagraph"/>
      </w:pPr>
    </w:p>
    <w:p w:rsidR="00F41814" w:rsidRDefault="005476F0" w:rsidP="00D0484B">
      <w:pPr>
        <w:numPr>
          <w:ilvl w:val="0"/>
          <w:numId w:val="1"/>
        </w:numPr>
        <w:tabs>
          <w:tab w:val="clear" w:pos="720"/>
        </w:tabs>
        <w:ind w:left="360"/>
      </w:pPr>
      <w:r>
        <w:t xml:space="preserve">Consider the scatterplot below of the </w:t>
      </w:r>
      <w:commentRangeStart w:id="42"/>
      <w:r>
        <w:t>height (in cm) vs. age (in months)</w:t>
      </w:r>
      <w:commentRangeEnd w:id="42"/>
      <w:r w:rsidR="00BA776C">
        <w:rPr>
          <w:rStyle w:val="CommentReference"/>
        </w:rPr>
        <w:commentReference w:id="42"/>
      </w:r>
      <w:r>
        <w:t xml:space="preserve"> of children in </w:t>
      </w:r>
      <w:smartTag w:uri="urn:schemas-microsoft-com:office:smarttags" w:element="place">
        <w:smartTag w:uri="urn:schemas-microsoft-com:office:smarttags" w:element="City">
          <w:r>
            <w:t>Kalama</w:t>
          </w:r>
        </w:smartTag>
        <w:r>
          <w:t xml:space="preserve">, </w:t>
        </w:r>
        <w:smartTag w:uri="urn:schemas-microsoft-com:office:smarttags" w:element="country-region">
          <w:r>
            <w:t>Egypt</w:t>
          </w:r>
        </w:smartTag>
      </w:smartTag>
      <w:r w:rsidR="00F41814">
        <w:t xml:space="preserve">.  </w:t>
      </w:r>
    </w:p>
    <w:p w:rsidR="00F41814" w:rsidRDefault="00F41814" w:rsidP="00F41814">
      <w:pPr>
        <w:pStyle w:val="ListParagraph"/>
        <w:rPr>
          <w:rFonts w:cs="Arial"/>
          <w:color w:val="000000"/>
        </w:rPr>
      </w:pPr>
    </w:p>
    <w:p w:rsidR="00F41814" w:rsidRPr="00F41814" w:rsidRDefault="005476F0" w:rsidP="00F41814">
      <w:pPr>
        <w:numPr>
          <w:ilvl w:val="1"/>
          <w:numId w:val="1"/>
        </w:numPr>
        <w:tabs>
          <w:tab w:val="clear" w:pos="1440"/>
          <w:tab w:val="num" w:pos="-5130"/>
        </w:tabs>
        <w:ind w:left="720"/>
      </w:pPr>
      <w:r w:rsidRPr="00F41814">
        <w:rPr>
          <w:rFonts w:cs="Arial"/>
          <w:color w:val="000000"/>
        </w:rPr>
        <w:t xml:space="preserve">Find an equation of a line in </w:t>
      </w:r>
      <w:ins w:id="43" w:author="Lauren Nelson" w:date="2013-04-23T01:46:00Z">
        <w:r w:rsidR="00D0065D" w:rsidRPr="00FA5FED">
          <w:rPr>
            <w:position w:val="-10"/>
          </w:rPr>
          <w:object w:dxaOrig="1540" w:dyaOrig="320">
            <v:shape id="_x0000_i1029" type="#_x0000_t75" style="width:77pt;height:16.3pt" o:ole="">
              <v:imagedata r:id="rId10" o:title=""/>
            </v:shape>
            <o:OLEObject Type="Embed" ProgID="Equation.DSMT4" ShapeID="_x0000_i1029" DrawAspect="Content" ObjectID="_1428190561" r:id="rId26"/>
          </w:object>
        </w:r>
      </w:ins>
      <w:del w:id="44" w:author="Lauren Nelson" w:date="2013-04-23T01:46:00Z">
        <w:r w:rsidRPr="00F41814" w:rsidDel="00D0065D">
          <w:rPr>
            <w:rFonts w:cs="Arial"/>
            <w:color w:val="000000"/>
          </w:rPr>
          <w:delText>y-k = a(x-h)</w:delText>
        </w:r>
      </w:del>
      <w:r w:rsidRPr="00F41814">
        <w:rPr>
          <w:rFonts w:cs="Arial"/>
          <w:color w:val="000000"/>
        </w:rPr>
        <w:t xml:space="preserve"> form that models the scatterplot below.  </w:t>
      </w:r>
      <w:r w:rsidR="00244DEA">
        <w:rPr>
          <w:rFonts w:cs="Arial"/>
          <w:color w:val="000000"/>
        </w:rPr>
        <w:br/>
      </w:r>
      <w:ins w:id="45" w:author="Lauren Nelson" w:date="2013-04-23T01:45:00Z">
        <w:r w:rsidR="00D0065D">
          <w:rPr>
            <w:b/>
            <w:color w:val="FF0000"/>
          </w:rPr>
          <w:t xml:space="preserve">Remember, this answer is a sample: </w:t>
        </w:r>
      </w:ins>
      <w:r w:rsidR="00D0484B" w:rsidRPr="00F41814">
        <w:rPr>
          <w:b/>
          <w:color w:val="FF0000"/>
        </w:rPr>
        <w:t>y – 80 = 0.65</w:t>
      </w:r>
      <w:r w:rsidRPr="00F41814">
        <w:rPr>
          <w:b/>
          <w:color w:val="FF0000"/>
        </w:rPr>
        <w:t>(x – 24)</w:t>
      </w:r>
      <w:ins w:id="46" w:author="Lauren Nelson" w:date="2013-04-23T01:45:00Z">
        <w:r w:rsidR="00D0065D">
          <w:rPr>
            <w:b/>
            <w:color w:val="FF0000"/>
          </w:rPr>
          <w:t xml:space="preserve"> </w:t>
        </w:r>
      </w:ins>
    </w:p>
    <w:p w:rsidR="00F41814" w:rsidRDefault="005476F0" w:rsidP="00D0484B">
      <w:pPr>
        <w:numPr>
          <w:ilvl w:val="1"/>
          <w:numId w:val="1"/>
        </w:numPr>
        <w:tabs>
          <w:tab w:val="clear" w:pos="1440"/>
          <w:tab w:val="num" w:pos="-5130"/>
        </w:tabs>
        <w:ind w:left="720"/>
      </w:pPr>
      <w:r w:rsidRPr="00F41814">
        <w:rPr>
          <w:rFonts w:cs="Arial"/>
          <w:color w:val="000000"/>
        </w:rPr>
        <w:t xml:space="preserve">Write a complete sentence that gives the meaning of the slope, a, in the context of the data set. </w:t>
      </w:r>
      <w:r w:rsidR="00D0484B" w:rsidRPr="00F41814">
        <w:rPr>
          <w:rFonts w:cs="Arial"/>
          <w:color w:val="000000"/>
        </w:rPr>
        <w:br/>
      </w:r>
      <w:r w:rsidR="00D0484B" w:rsidRPr="00F41814">
        <w:rPr>
          <w:b/>
          <w:color w:val="FF0000"/>
        </w:rPr>
        <w:t xml:space="preserve">Slope: The slope of the </w:t>
      </w:r>
      <w:ins w:id="47" w:author="Lauren Nelson" w:date="2013-04-23T01:46:00Z">
        <w:r w:rsidR="00D0065D">
          <w:rPr>
            <w:b/>
            <w:color w:val="FF0000"/>
          </w:rPr>
          <w:t xml:space="preserve">given </w:t>
        </w:r>
      </w:ins>
      <w:r w:rsidR="00D0484B" w:rsidRPr="00F41814">
        <w:rPr>
          <w:b/>
          <w:color w:val="FF0000"/>
        </w:rPr>
        <w:t>linear model is 0.65; so</w:t>
      </w:r>
      <w:del w:id="48" w:author="Lauren Nelson" w:date="2013-04-23T01:46:00Z">
        <w:r w:rsidR="00D0484B" w:rsidRPr="00F41814" w:rsidDel="00D0065D">
          <w:rPr>
            <w:b/>
            <w:color w:val="FF0000"/>
          </w:rPr>
          <w:delText>,</w:delText>
        </w:r>
      </w:del>
      <w:r w:rsidR="00D0484B" w:rsidRPr="00F41814">
        <w:rPr>
          <w:b/>
          <w:color w:val="FF0000"/>
        </w:rPr>
        <w:t xml:space="preserve"> according to this linear model, we would expect an average increase of about 0.65 centimeters of height for each additional month </w:t>
      </w:r>
      <w:del w:id="49" w:author="Lauren Nelson" w:date="2013-04-23T01:47:00Z">
        <w:r w:rsidR="00D0484B" w:rsidRPr="00F41814" w:rsidDel="00D0065D">
          <w:rPr>
            <w:b/>
            <w:color w:val="FF0000"/>
          </w:rPr>
          <w:delText xml:space="preserve">in </w:delText>
        </w:r>
      </w:del>
      <w:ins w:id="50" w:author="Lauren Nelson" w:date="2013-04-23T01:47:00Z">
        <w:r w:rsidR="00D0065D">
          <w:rPr>
            <w:b/>
            <w:color w:val="FF0000"/>
          </w:rPr>
          <w:t>of</w:t>
        </w:r>
        <w:r w:rsidR="00D0065D" w:rsidRPr="00F41814">
          <w:rPr>
            <w:b/>
            <w:color w:val="FF0000"/>
          </w:rPr>
          <w:t xml:space="preserve"> </w:t>
        </w:r>
      </w:ins>
      <w:r w:rsidR="00D0484B" w:rsidRPr="00F41814">
        <w:rPr>
          <w:b/>
          <w:color w:val="FF0000"/>
        </w:rPr>
        <w:t>age for children in Kalama.</w:t>
      </w:r>
    </w:p>
    <w:p w:rsidR="00D0484B" w:rsidRPr="00F41814" w:rsidRDefault="005476F0" w:rsidP="00D0484B">
      <w:pPr>
        <w:numPr>
          <w:ilvl w:val="1"/>
          <w:numId w:val="1"/>
        </w:numPr>
        <w:tabs>
          <w:tab w:val="clear" w:pos="1440"/>
          <w:tab w:val="num" w:pos="-5130"/>
        </w:tabs>
        <w:ind w:left="720"/>
      </w:pPr>
      <w:r w:rsidRPr="00F41814">
        <w:rPr>
          <w:rFonts w:cs="Arial"/>
          <w:color w:val="000000"/>
        </w:rPr>
        <w:t xml:space="preserve">Write a complete sentence that gives the meaning of the point (h,k), in the context of the data set. </w:t>
      </w:r>
      <w:r w:rsidR="00D0484B" w:rsidRPr="00F41814">
        <w:rPr>
          <w:rFonts w:cs="Arial"/>
          <w:color w:val="000000"/>
        </w:rPr>
        <w:br/>
      </w:r>
      <w:r w:rsidR="00D0484B" w:rsidRPr="00F41814">
        <w:rPr>
          <w:b/>
          <w:color w:val="FF0000"/>
        </w:rPr>
        <w:t xml:space="preserve">Point: </w:t>
      </w:r>
      <w:del w:id="51" w:author="Lauren Nelson" w:date="2013-04-23T01:47:00Z">
        <w:r w:rsidR="00D0484B" w:rsidRPr="00F41814" w:rsidDel="00D0065D">
          <w:rPr>
            <w:b/>
            <w:color w:val="FF0000"/>
          </w:rPr>
          <w:delText xml:space="preserve">The </w:delText>
        </w:r>
      </w:del>
      <w:ins w:id="52" w:author="Lauren Nelson" w:date="2013-04-23T01:47:00Z">
        <w:r w:rsidR="00D0065D">
          <w:rPr>
            <w:b/>
            <w:color w:val="FF0000"/>
          </w:rPr>
          <w:t>This</w:t>
        </w:r>
        <w:r w:rsidR="00D0065D" w:rsidRPr="00F41814">
          <w:rPr>
            <w:b/>
            <w:color w:val="FF0000"/>
          </w:rPr>
          <w:t xml:space="preserve"> </w:t>
        </w:r>
      </w:ins>
      <w:r w:rsidR="00D0484B" w:rsidRPr="00F41814">
        <w:rPr>
          <w:b/>
          <w:color w:val="FF0000"/>
        </w:rPr>
        <w:t>model goes through the point (24,</w:t>
      </w:r>
      <w:ins w:id="53" w:author="Lauren Nelson" w:date="2013-04-23T01:47:00Z">
        <w:r w:rsidR="00D0065D">
          <w:rPr>
            <w:b/>
            <w:color w:val="FF0000"/>
          </w:rPr>
          <w:t xml:space="preserve"> </w:t>
        </w:r>
      </w:ins>
      <w:r w:rsidR="00D0484B" w:rsidRPr="00F41814">
        <w:rPr>
          <w:b/>
          <w:color w:val="FF0000"/>
        </w:rPr>
        <w:t>80); so</w:t>
      </w:r>
      <w:del w:id="54" w:author="Lauren Nelson" w:date="2013-04-23T01:47:00Z">
        <w:r w:rsidR="00D0484B" w:rsidRPr="00F41814" w:rsidDel="00D0065D">
          <w:rPr>
            <w:b/>
            <w:color w:val="FF0000"/>
          </w:rPr>
          <w:delText>,</w:delText>
        </w:r>
      </w:del>
      <w:r w:rsidR="00D0484B" w:rsidRPr="00F41814">
        <w:rPr>
          <w:b/>
          <w:color w:val="FF0000"/>
        </w:rPr>
        <w:t xml:space="preserve"> according to this linear model a </w:t>
      </w:r>
      <w:del w:id="55" w:author="Lauren Nelson" w:date="2013-04-23T01:48:00Z">
        <w:r w:rsidR="00D0484B" w:rsidRPr="00F41814" w:rsidDel="00D0065D">
          <w:rPr>
            <w:b/>
            <w:color w:val="FF0000"/>
          </w:rPr>
          <w:delText xml:space="preserve">24 </w:delText>
        </w:r>
      </w:del>
      <w:ins w:id="56" w:author="Lauren Nelson" w:date="2013-04-23T01:48:00Z">
        <w:r w:rsidR="00D0065D" w:rsidRPr="00F41814">
          <w:rPr>
            <w:b/>
            <w:color w:val="FF0000"/>
          </w:rPr>
          <w:t>24</w:t>
        </w:r>
        <w:r w:rsidR="00D0065D">
          <w:rPr>
            <w:b/>
            <w:color w:val="FF0000"/>
          </w:rPr>
          <w:t>-</w:t>
        </w:r>
      </w:ins>
      <w:del w:id="57" w:author="Lauren Nelson" w:date="2013-04-23T01:48:00Z">
        <w:r w:rsidR="00D0484B" w:rsidRPr="00F41814" w:rsidDel="00D0065D">
          <w:rPr>
            <w:b/>
            <w:color w:val="FF0000"/>
          </w:rPr>
          <w:delText xml:space="preserve">month </w:delText>
        </w:r>
      </w:del>
      <w:ins w:id="58" w:author="Lauren Nelson" w:date="2013-04-23T01:48:00Z">
        <w:r w:rsidR="00D0065D" w:rsidRPr="00F41814">
          <w:rPr>
            <w:b/>
            <w:color w:val="FF0000"/>
          </w:rPr>
          <w:t>month</w:t>
        </w:r>
        <w:r w:rsidR="00D0065D">
          <w:rPr>
            <w:b/>
            <w:color w:val="FF0000"/>
          </w:rPr>
          <w:t>-</w:t>
        </w:r>
      </w:ins>
      <w:r w:rsidR="00D0484B" w:rsidRPr="00F41814">
        <w:rPr>
          <w:b/>
          <w:color w:val="FF0000"/>
        </w:rPr>
        <w:t xml:space="preserve">old child </w:t>
      </w:r>
      <w:del w:id="59" w:author="Lauren Nelson" w:date="2013-04-23T01:48:00Z">
        <w:r w:rsidR="00D0484B" w:rsidRPr="00F41814" w:rsidDel="00D0065D">
          <w:rPr>
            <w:b/>
            <w:color w:val="FF0000"/>
          </w:rPr>
          <w:delText xml:space="preserve">is </w:delText>
        </w:r>
      </w:del>
      <w:ins w:id="60" w:author="Lauren Nelson" w:date="2013-04-23T01:48:00Z">
        <w:r w:rsidR="00D0065D">
          <w:rPr>
            <w:b/>
            <w:color w:val="FF0000"/>
          </w:rPr>
          <w:t>in</w:t>
        </w:r>
        <w:r w:rsidR="00D0065D" w:rsidRPr="00F41814">
          <w:rPr>
            <w:b/>
            <w:color w:val="FF0000"/>
          </w:rPr>
          <w:t xml:space="preserve"> </w:t>
        </w:r>
      </w:ins>
      <w:r w:rsidR="00D0484B" w:rsidRPr="00F41814">
        <w:rPr>
          <w:b/>
          <w:color w:val="FF0000"/>
        </w:rPr>
        <w:t xml:space="preserve">Kalama </w:t>
      </w:r>
      <w:del w:id="61" w:author="Lauren Nelson" w:date="2013-04-23T01:48:00Z">
        <w:r w:rsidR="00D0484B" w:rsidRPr="00F41814" w:rsidDel="00D0065D">
          <w:rPr>
            <w:b/>
            <w:color w:val="FF0000"/>
          </w:rPr>
          <w:delText xml:space="preserve">is, </w:delText>
        </w:r>
      </w:del>
      <w:r w:rsidR="00D0484B" w:rsidRPr="00F41814">
        <w:rPr>
          <w:b/>
          <w:color w:val="FF0000"/>
        </w:rPr>
        <w:t>would be</w:t>
      </w:r>
      <w:ins w:id="62" w:author="Lauren Nelson" w:date="2013-04-23T01:49:00Z">
        <w:r w:rsidR="00D0065D">
          <w:rPr>
            <w:b/>
            <w:color w:val="FF0000"/>
          </w:rPr>
          <w:t xml:space="preserve"> approximately</w:t>
        </w:r>
      </w:ins>
      <w:r w:rsidR="00D0484B" w:rsidRPr="00F41814">
        <w:rPr>
          <w:b/>
          <w:color w:val="FF0000"/>
        </w:rPr>
        <w:t xml:space="preserve"> 80 cm tall.</w:t>
      </w:r>
    </w:p>
    <w:p w:rsidR="0099280D" w:rsidRPr="00B743BD" w:rsidRDefault="005C68F0" w:rsidP="00FC08ED">
      <w:pPr>
        <w:ind w:left="720"/>
      </w:pPr>
      <w:r>
        <w:rPr>
          <w:rFonts w:cs="Arial"/>
          <w:noProof/>
          <w:color w:val="000000"/>
        </w:rPr>
        <w:lastRenderedPageBreak/>
        <w:drawing>
          <wp:inline distT="0" distB="0" distL="0" distR="0">
            <wp:extent cx="5191125" cy="33242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191125" cy="3324225"/>
                    </a:xfrm>
                    <a:prstGeom prst="rect">
                      <a:avLst/>
                    </a:prstGeom>
                    <a:noFill/>
                    <a:ln w="9525">
                      <a:noFill/>
                      <a:miter lim="800000"/>
                      <a:headEnd/>
                      <a:tailEnd/>
                    </a:ln>
                  </pic:spPr>
                </pic:pic>
              </a:graphicData>
            </a:graphic>
          </wp:inline>
        </w:drawing>
      </w:r>
      <w:del w:id="63" w:author="Lauren Nelson" w:date="2013-04-23T01:49:00Z">
        <w:r w:rsidR="008D4496" w:rsidDel="00D0065D">
          <w:br/>
        </w:r>
        <w:r w:rsidR="0099280D" w:rsidDel="00D0065D">
          <w:br w:type="page"/>
        </w:r>
      </w:del>
      <w:commentRangeStart w:id="64"/>
      <w:r w:rsidR="0099280D">
        <w:rPr>
          <w:u w:val="single"/>
        </w:rPr>
        <w:lastRenderedPageBreak/>
        <w:t>Problem</w:t>
      </w:r>
      <w:commentRangeEnd w:id="64"/>
      <w:r w:rsidR="00D0065D">
        <w:rPr>
          <w:rStyle w:val="CommentReference"/>
        </w:rPr>
        <w:commentReference w:id="64"/>
      </w:r>
      <w:r w:rsidR="0099280D">
        <w:rPr>
          <w:u w:val="single"/>
        </w:rPr>
        <w:t xml:space="preserve"> set 2-2</w:t>
      </w:r>
    </w:p>
    <w:p w:rsidR="00725FD1" w:rsidRDefault="00725FD1" w:rsidP="0099280D"/>
    <w:p w:rsidR="00D0065D" w:rsidRDefault="00725FD1" w:rsidP="00C559D0">
      <w:pPr>
        <w:ind w:left="360" w:hanging="360"/>
        <w:rPr>
          <w:ins w:id="65" w:author="Lauren Nelson" w:date="2013-04-23T01:50:00Z"/>
        </w:rPr>
      </w:pPr>
      <w:r>
        <w:t xml:space="preserve">1.  </w:t>
      </w:r>
      <w:r w:rsidR="0097499F">
        <w:sym w:font="Wingdings" w:char="F03A"/>
      </w:r>
      <w:ins w:id="66" w:author="Lauren Nelson" w:date="2013-04-23T01:50:00Z">
        <w:r w:rsidR="00D0065D">
          <w:t xml:space="preserve">  Data Set: Manatee Deaths</w:t>
        </w:r>
      </w:ins>
      <w:del w:id="67" w:author="Lauren Nelson" w:date="2013-04-23T01:50:00Z">
        <w:r w:rsidR="0097499F" w:rsidDel="00D0065D">
          <w:delText xml:space="preserve"> </w:delText>
        </w:r>
        <w:r w:rsidR="00C559D0" w:rsidDel="00D0065D">
          <w:delText>Open up the Fathom file “Manatee deaths” and “</w:delText>
        </w:r>
        <w:r w:rsidDel="00D0065D">
          <w:delText>Analyze the data</w:delText>
        </w:r>
        <w:r w:rsidR="00C559D0" w:rsidDel="00D0065D">
          <w:delText>”.</w:delText>
        </w:r>
      </w:del>
      <w:r w:rsidR="00C559D0">
        <w:t xml:space="preserve">  </w:t>
      </w:r>
    </w:p>
    <w:p w:rsidR="00890ADE" w:rsidRDefault="00C559D0" w:rsidP="00D0065D">
      <w:pPr>
        <w:ind w:left="360"/>
        <w:pPrChange w:id="68" w:author="Lauren Nelson" w:date="2013-04-23T01:50:00Z">
          <w:pPr>
            <w:ind w:left="360" w:hanging="360"/>
          </w:pPr>
        </w:pPrChange>
      </w:pPr>
      <w:r>
        <w:t>Use Motorboat registration (thousands) as the independent variable and manatee deaths as the dependent variable.</w:t>
      </w:r>
    </w:p>
    <w:p w:rsidR="006404CE" w:rsidRDefault="006404CE" w:rsidP="002210B5">
      <w:pPr>
        <w:numPr>
          <w:ilvl w:val="1"/>
          <w:numId w:val="15"/>
        </w:numPr>
        <w:tabs>
          <w:tab w:val="clear" w:pos="1440"/>
        </w:tabs>
        <w:ind w:left="720"/>
      </w:pPr>
      <w:r>
        <w:t>“Analyze the data”.</w:t>
      </w:r>
    </w:p>
    <w:p w:rsidR="00725FD1" w:rsidRDefault="00890ADE" w:rsidP="00C559D0">
      <w:pPr>
        <w:ind w:left="360" w:hanging="360"/>
      </w:pPr>
      <w:r>
        <w:rPr>
          <w:color w:val="FF0000"/>
        </w:rPr>
        <w:t xml:space="preserve"> </w:t>
      </w:r>
      <w:r w:rsidR="00804BB7">
        <w:br/>
      </w:r>
      <w:r w:rsidR="005C68F0">
        <w:rPr>
          <w:noProof/>
        </w:rPr>
        <w:drawing>
          <wp:inline distT="0" distB="0" distL="0" distR="0">
            <wp:extent cx="5295900" cy="3390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95900" cy="3390900"/>
                    </a:xfrm>
                    <a:prstGeom prst="rect">
                      <a:avLst/>
                    </a:prstGeom>
                    <a:noFill/>
                    <a:ln w="9525">
                      <a:noFill/>
                      <a:miter lim="800000"/>
                      <a:headEnd/>
                      <a:tailEnd/>
                    </a:ln>
                  </pic:spPr>
                </pic:pic>
              </a:graphicData>
            </a:graphic>
          </wp:inline>
        </w:drawing>
      </w:r>
    </w:p>
    <w:p w:rsidR="00723C02" w:rsidRPr="001D1DD5" w:rsidRDefault="00723C02" w:rsidP="0062646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u w:val="single"/>
        </w:rPr>
        <w:t>Model</w:t>
      </w:r>
      <w:r w:rsidRPr="001D1DD5">
        <w:rPr>
          <w:rFonts w:ascii="Arial" w:hAnsi="Arial" w:cs="Arial"/>
          <w:b/>
          <w:color w:val="FF0000"/>
        </w:rPr>
        <w:t>: y = 0.125(x-593)+33</w:t>
      </w:r>
    </w:p>
    <w:p w:rsidR="00723C02" w:rsidRPr="001D1DD5" w:rsidRDefault="00723C02" w:rsidP="0062646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 xml:space="preserve">              x is Motorboat registrations (in thousands)</w:t>
      </w:r>
    </w:p>
    <w:p w:rsidR="00723C02" w:rsidRPr="001D1DD5" w:rsidRDefault="00723C02" w:rsidP="0062646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 xml:space="preserve">              y is Manatee deaths</w:t>
      </w:r>
    </w:p>
    <w:p w:rsidR="00723C02" w:rsidRPr="001D1DD5" w:rsidRDefault="00497428" w:rsidP="00626465">
      <w:pPr>
        <w:pStyle w:val="NormalWeb"/>
        <w:spacing w:before="0" w:beforeAutospacing="0" w:after="0" w:afterAutospacing="0"/>
        <w:ind w:left="720"/>
        <w:outlineLvl w:val="0"/>
        <w:rPr>
          <w:rFonts w:ascii="Arial" w:hAnsi="Arial" w:cs="Arial"/>
          <w:b/>
          <w:color w:val="FF0000"/>
          <w:u w:val="single"/>
        </w:rPr>
      </w:pPr>
      <w:r w:rsidRPr="001D1DD5">
        <w:rPr>
          <w:rFonts w:ascii="Arial" w:hAnsi="Arial" w:cs="Arial"/>
          <w:b/>
          <w:color w:val="FF0000"/>
          <w:u w:val="single"/>
        </w:rPr>
        <w:t>Comment on the r</w:t>
      </w:r>
      <w:r w:rsidR="00723C02" w:rsidRPr="001D1DD5">
        <w:rPr>
          <w:rFonts w:ascii="Arial" w:hAnsi="Arial" w:cs="Arial"/>
          <w:b/>
          <w:color w:val="FF0000"/>
          <w:u w:val="single"/>
        </w:rPr>
        <w:t>esiduals:</w:t>
      </w:r>
    </w:p>
    <w:p w:rsidR="00723C02" w:rsidRPr="001D1DD5" w:rsidRDefault="00723C02" w:rsidP="00D0065D">
      <w:pPr>
        <w:pStyle w:val="NormalWeb"/>
        <w:spacing w:before="0" w:beforeAutospacing="0" w:after="0" w:afterAutospacing="0"/>
        <w:ind w:left="1440"/>
        <w:outlineLvl w:val="1"/>
        <w:rPr>
          <w:rFonts w:ascii="Arial" w:hAnsi="Arial" w:cs="Arial"/>
          <w:b/>
          <w:color w:val="FF0000"/>
        </w:rPr>
        <w:pPrChange w:id="69" w:author="Lauren Nelson" w:date="2013-04-23T01:51:00Z">
          <w:pPr>
            <w:pStyle w:val="NormalWeb"/>
            <w:spacing w:before="0" w:beforeAutospacing="0" w:after="0" w:afterAutospacing="0"/>
            <w:ind w:left="720"/>
            <w:outlineLvl w:val="1"/>
          </w:pPr>
        </w:pPrChange>
      </w:pPr>
      <w:r w:rsidRPr="001D1DD5">
        <w:rPr>
          <w:rFonts w:ascii="Arial" w:hAnsi="Arial" w:cs="Arial"/>
          <w:b/>
          <w:color w:val="FF0000"/>
        </w:rPr>
        <w:t>Pattern: No clear pattern</w:t>
      </w:r>
    </w:p>
    <w:p w:rsidR="00723C02" w:rsidRPr="001D1DD5" w:rsidRDefault="00723C02" w:rsidP="00D0065D">
      <w:pPr>
        <w:pStyle w:val="NormalWeb"/>
        <w:spacing w:before="0" w:beforeAutospacing="0" w:after="0" w:afterAutospacing="0"/>
        <w:ind w:left="1440"/>
        <w:outlineLvl w:val="1"/>
        <w:rPr>
          <w:rFonts w:ascii="Arial" w:hAnsi="Arial" w:cs="Arial"/>
          <w:b/>
          <w:color w:val="FF0000"/>
        </w:rPr>
        <w:pPrChange w:id="70" w:author="Lauren Nelson" w:date="2013-04-23T01:51:00Z">
          <w:pPr>
            <w:pStyle w:val="NormalWeb"/>
            <w:spacing w:before="0" w:beforeAutospacing="0" w:after="0" w:afterAutospacing="0"/>
            <w:ind w:left="720"/>
            <w:outlineLvl w:val="1"/>
          </w:pPr>
        </w:pPrChange>
      </w:pPr>
      <w:r w:rsidRPr="001D1DD5">
        <w:rPr>
          <w:rFonts w:ascii="Arial" w:hAnsi="Arial" w:cs="Arial"/>
          <w:b/>
          <w:color w:val="FF0000"/>
        </w:rPr>
        <w:t>Magnitude: Fairly small</w:t>
      </w:r>
    </w:p>
    <w:p w:rsidR="00723C02" w:rsidRPr="001D1DD5" w:rsidRDefault="00497428" w:rsidP="00626465">
      <w:pPr>
        <w:pStyle w:val="NormalWeb"/>
        <w:spacing w:before="0" w:beforeAutospacing="0" w:after="0" w:afterAutospacing="0"/>
        <w:ind w:left="720"/>
        <w:outlineLvl w:val="1"/>
        <w:rPr>
          <w:rFonts w:ascii="Arial" w:hAnsi="Arial" w:cs="Arial"/>
          <w:b/>
          <w:color w:val="FF0000"/>
        </w:rPr>
      </w:pPr>
      <w:r w:rsidRPr="001D1DD5">
        <w:rPr>
          <w:rFonts w:ascii="Arial" w:hAnsi="Arial" w:cs="Arial"/>
          <w:b/>
          <w:color w:val="FF0000"/>
          <w:u w:val="single"/>
        </w:rPr>
        <w:t>Comment on the model</w:t>
      </w:r>
      <w:r w:rsidRPr="001D1DD5">
        <w:rPr>
          <w:rFonts w:ascii="Arial" w:hAnsi="Arial" w:cs="Arial"/>
          <w:b/>
          <w:color w:val="FF0000"/>
        </w:rPr>
        <w:t>:</w:t>
      </w:r>
      <w:r w:rsidR="00723C02" w:rsidRPr="001D1DD5">
        <w:rPr>
          <w:rFonts w:ascii="Arial" w:hAnsi="Arial" w:cs="Arial"/>
          <w:b/>
          <w:color w:val="FF0000"/>
        </w:rPr>
        <w:t xml:space="preserve"> The model is a</w:t>
      </w:r>
      <w:r w:rsidR="00F3102A" w:rsidRPr="001D1DD5">
        <w:rPr>
          <w:rFonts w:ascii="Arial" w:hAnsi="Arial" w:cs="Arial"/>
          <w:b/>
          <w:color w:val="FF0000"/>
        </w:rPr>
        <w:t xml:space="preserve">n </w:t>
      </w:r>
      <w:r w:rsidR="00723C02" w:rsidRPr="001D1DD5">
        <w:rPr>
          <w:rFonts w:ascii="Arial" w:hAnsi="Arial" w:cs="Arial"/>
          <w:b/>
          <w:color w:val="FF0000"/>
        </w:rPr>
        <w:t xml:space="preserve">appropriate </w:t>
      </w:r>
      <w:commentRangeStart w:id="71"/>
      <w:r w:rsidR="00723C02" w:rsidRPr="001D1DD5">
        <w:rPr>
          <w:rFonts w:ascii="Arial" w:hAnsi="Arial" w:cs="Arial"/>
          <w:b/>
          <w:color w:val="FF0000"/>
        </w:rPr>
        <w:t>model</w:t>
      </w:r>
      <w:commentRangeEnd w:id="71"/>
      <w:r w:rsidR="00D0065D">
        <w:rPr>
          <w:rStyle w:val="CommentReference"/>
          <w:rFonts w:ascii="Arial" w:hAnsi="Arial"/>
        </w:rPr>
        <w:commentReference w:id="71"/>
      </w:r>
    </w:p>
    <w:p w:rsidR="00723C02" w:rsidRDefault="00723C02" w:rsidP="00723C02">
      <w:pPr>
        <w:pStyle w:val="NormalWeb"/>
        <w:spacing w:before="0" w:beforeAutospacing="0" w:after="0" w:afterAutospacing="0"/>
        <w:outlineLvl w:val="0"/>
        <w:rPr>
          <w:rFonts w:ascii="Calibri" w:hAnsi="Calibri"/>
          <w:color w:val="FF0000"/>
        </w:rPr>
      </w:pPr>
      <w:r w:rsidRPr="00E11514">
        <w:rPr>
          <w:rFonts w:ascii="Calibri" w:hAnsi="Calibri"/>
          <w:color w:val="FF0000"/>
        </w:rPr>
        <w:t> </w:t>
      </w:r>
    </w:p>
    <w:p w:rsidR="006404CE" w:rsidRDefault="006404CE" w:rsidP="00626465">
      <w:pPr>
        <w:numPr>
          <w:ilvl w:val="1"/>
          <w:numId w:val="15"/>
        </w:numPr>
        <w:tabs>
          <w:tab w:val="clear" w:pos="1440"/>
        </w:tabs>
        <w:ind w:left="720"/>
      </w:pPr>
      <w:r>
        <w:t xml:space="preserve">Write a sentence that explains the meaning of the slope of </w:t>
      </w:r>
      <w:del w:id="72" w:author="Lauren Nelson" w:date="2013-04-23T01:52:00Z">
        <w:r w:rsidDel="00D0065D">
          <w:delText xml:space="preserve">the </w:delText>
        </w:r>
      </w:del>
      <w:ins w:id="73" w:author="Lauren Nelson" w:date="2013-04-23T01:52:00Z">
        <w:r w:rsidR="00D0065D">
          <w:t xml:space="preserve">your </w:t>
        </w:r>
      </w:ins>
      <w:r>
        <w:t>linear model within the context.</w:t>
      </w:r>
    </w:p>
    <w:p w:rsidR="00723C02" w:rsidRPr="001D1DD5" w:rsidRDefault="00723C02" w:rsidP="00626465">
      <w:pPr>
        <w:pStyle w:val="NormalWeb"/>
        <w:spacing w:before="0" w:beforeAutospacing="0" w:after="0" w:afterAutospacing="0"/>
        <w:ind w:left="720"/>
        <w:outlineLvl w:val="0"/>
        <w:rPr>
          <w:rFonts w:ascii="Calibri" w:hAnsi="Calibri"/>
          <w:b/>
          <w:color w:val="FF0000"/>
        </w:rPr>
      </w:pPr>
      <w:r w:rsidRPr="001D1DD5">
        <w:rPr>
          <w:rFonts w:ascii="Arial" w:hAnsi="Arial" w:cs="Arial"/>
          <w:b/>
          <w:color w:val="FF0000"/>
        </w:rPr>
        <w:t xml:space="preserve">The slope of the linear model is 0.125; so, according to this linear model, we would expect an average increase of about 0.125 manatee deaths in a year for each additional one thousand </w:t>
      </w:r>
      <w:bookmarkStart w:id="74" w:name="_GoBack"/>
      <w:r w:rsidRPr="001D1DD5">
        <w:rPr>
          <w:rFonts w:ascii="Arial" w:hAnsi="Arial" w:cs="Arial"/>
          <w:b/>
          <w:color w:val="FF0000"/>
        </w:rPr>
        <w:t>motor</w:t>
      </w:r>
      <w:del w:id="75" w:author="Lauren Nelson" w:date="2013-04-23T02:48:00Z">
        <w:r w:rsidRPr="001D1DD5" w:rsidDel="006B40A8">
          <w:rPr>
            <w:rFonts w:ascii="Arial" w:hAnsi="Arial" w:cs="Arial"/>
            <w:b/>
            <w:color w:val="FF0000"/>
          </w:rPr>
          <w:delText xml:space="preserve"> </w:delText>
        </w:r>
      </w:del>
      <w:r w:rsidRPr="001D1DD5">
        <w:rPr>
          <w:rFonts w:ascii="Arial" w:hAnsi="Arial" w:cs="Arial"/>
          <w:b/>
          <w:color w:val="FF0000"/>
        </w:rPr>
        <w:t>boat</w:t>
      </w:r>
      <w:bookmarkEnd w:id="74"/>
      <w:r w:rsidRPr="001D1DD5">
        <w:rPr>
          <w:rFonts w:ascii="Arial" w:hAnsi="Arial" w:cs="Arial"/>
          <w:b/>
          <w:color w:val="FF0000"/>
        </w:rPr>
        <w:t>s registered in Florida.</w:t>
      </w:r>
      <w:r w:rsidR="006404CE" w:rsidRPr="001D1DD5">
        <w:rPr>
          <w:rFonts w:ascii="Calibri" w:hAnsi="Calibri"/>
          <w:b/>
          <w:color w:val="FF0000"/>
        </w:rPr>
        <w:br/>
      </w:r>
    </w:p>
    <w:p w:rsidR="00723C02" w:rsidRPr="006404CE" w:rsidRDefault="00723C02" w:rsidP="00626465">
      <w:pPr>
        <w:numPr>
          <w:ilvl w:val="1"/>
          <w:numId w:val="15"/>
        </w:numPr>
        <w:tabs>
          <w:tab w:val="clear" w:pos="1440"/>
        </w:tabs>
        <w:ind w:left="720"/>
      </w:pPr>
      <w:del w:id="76" w:author="Lauren Nelson" w:date="2013-04-23T01:52:00Z">
        <w:r w:rsidRPr="006404CE" w:rsidDel="00D0065D">
          <w:delText> </w:delText>
        </w:r>
      </w:del>
      <w:r w:rsidR="006404CE">
        <w:t xml:space="preserve">Write a sentence that explains the meaning of the point (h,k) </w:t>
      </w:r>
      <w:del w:id="77" w:author="Lauren Nelson" w:date="2013-04-23T01:52:00Z">
        <w:r w:rsidR="006404CE" w:rsidDel="00D0065D">
          <w:delText>of the</w:delText>
        </w:r>
      </w:del>
      <w:ins w:id="78" w:author="Lauren Nelson" w:date="2013-04-23T01:52:00Z">
        <w:r w:rsidR="00D0065D">
          <w:t>in your</w:t>
        </w:r>
      </w:ins>
      <w:r w:rsidR="006404CE">
        <w:t xml:space="preserve"> linear model within the context.</w:t>
      </w:r>
    </w:p>
    <w:p w:rsidR="00723C02" w:rsidRPr="001D1DD5" w:rsidRDefault="00723C02" w:rsidP="0062646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The model goes through the point (593,33); so, according to this linear model when 593,000 motor</w:t>
      </w:r>
      <w:del w:id="79" w:author="Lauren Nelson" w:date="2013-04-23T02:48:00Z">
        <w:r w:rsidRPr="001D1DD5" w:rsidDel="006B40A8">
          <w:rPr>
            <w:rFonts w:ascii="Arial" w:hAnsi="Arial" w:cs="Arial"/>
            <w:b/>
            <w:color w:val="FF0000"/>
          </w:rPr>
          <w:delText xml:space="preserve"> </w:delText>
        </w:r>
      </w:del>
      <w:r w:rsidRPr="001D1DD5">
        <w:rPr>
          <w:rFonts w:ascii="Arial" w:hAnsi="Arial" w:cs="Arial"/>
          <w:b/>
          <w:color w:val="FF0000"/>
        </w:rPr>
        <w:t>boats were registered, there would be 33 manatee deaths in a year.</w:t>
      </w:r>
    </w:p>
    <w:p w:rsidR="00723C02" w:rsidRDefault="00723C02" w:rsidP="00C559D0">
      <w:pPr>
        <w:ind w:left="360" w:hanging="360"/>
      </w:pPr>
    </w:p>
    <w:p w:rsidR="000900F1" w:rsidRDefault="000900F1" w:rsidP="002210B5">
      <w:pPr>
        <w:numPr>
          <w:ilvl w:val="0"/>
          <w:numId w:val="15"/>
        </w:numPr>
      </w:pPr>
      <w:r>
        <w:rPr>
          <w:noProof/>
        </w:rPr>
        <w:lastRenderedPageBreak/>
        <w:drawing>
          <wp:anchor distT="0" distB="0" distL="114300" distR="114300" simplePos="0" relativeHeight="251663360" behindDoc="1" locked="0" layoutInCell="1" allowOverlap="1" wp14:anchorId="680EA49A" wp14:editId="14CD896E">
            <wp:simplePos x="0" y="0"/>
            <wp:positionH relativeFrom="column">
              <wp:posOffset>3667125</wp:posOffset>
            </wp:positionH>
            <wp:positionV relativeFrom="paragraph">
              <wp:posOffset>-3810</wp:posOffset>
            </wp:positionV>
            <wp:extent cx="2861945" cy="3895090"/>
            <wp:effectExtent l="0" t="0" r="0" b="0"/>
            <wp:wrapSquare wrapText="bothSides"/>
            <wp:docPr id="27" name="Picture 27" descr="http://upload.wikimedia.org/wikipedia/commons/thumb/2/22/Da_Vinci_Vitruve_Luc_Viatour.jpg/300px-Da_Vinci_Vitruve_Luc_Via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2/22/Da_Vinci_Vitruve_Luc_Viatour.jpg/300px-Da_Vinci_Vitruve_Luc_Viatou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945" cy="3895090"/>
                    </a:xfrm>
                    <a:prstGeom prst="rect">
                      <a:avLst/>
                    </a:prstGeom>
                    <a:noFill/>
                    <a:ln>
                      <a:noFill/>
                    </a:ln>
                  </pic:spPr>
                </pic:pic>
              </a:graphicData>
            </a:graphic>
            <wp14:sizeRelH relativeFrom="margin">
              <wp14:pctWidth>0</wp14:pctWidth>
            </wp14:sizeRelH>
            <wp14:sizeRelV relativeFrom="margin">
              <wp14:pctHeight>0</wp14:pctHeight>
            </wp14:sizeRelV>
          </wp:anchor>
        </w:drawing>
      </w:r>
      <w:r>
        <w:sym w:font="Wingdings" w:char="F03A"/>
      </w:r>
      <w:r>
        <w:t xml:space="preserve"> Vitruvian Man (also called Canon of Proportions) is a famous drawing by Leonardo da Vinci that shows da Vinci’s sense of the proportions of </w:t>
      </w:r>
      <w:commentRangeStart w:id="80"/>
      <w:r>
        <w:t>man</w:t>
      </w:r>
      <w:commentRangeEnd w:id="80"/>
      <w:r w:rsidR="00D0065D">
        <w:rPr>
          <w:rStyle w:val="CommentReference"/>
        </w:rPr>
        <w:commentReference w:id="80"/>
      </w:r>
      <w:r>
        <w:t xml:space="preserve">.  The class will collect an ordered pair </w:t>
      </w:r>
      <w:ins w:id="81" w:author="Lauren Nelson" w:date="2013-04-23T01:53:00Z">
        <w:r w:rsidR="00D0065D">
          <w:t xml:space="preserve">of measurements </w:t>
        </w:r>
      </w:ins>
      <w:r>
        <w:t>for every student</w:t>
      </w:r>
      <w:del w:id="82" w:author="Lauren Nelson" w:date="2013-04-23T01:53:00Z">
        <w:r w:rsidDel="00D0065D">
          <w:delText xml:space="preserve"> in the class</w:delText>
        </w:r>
      </w:del>
      <w:r>
        <w:t xml:space="preserve">.  </w:t>
      </w:r>
      <w:r w:rsidR="00776AA9">
        <w:t>The indep</w:t>
      </w:r>
      <w:r w:rsidR="00626465">
        <w:t>endent variable will be arm span</w:t>
      </w:r>
      <w:r w:rsidR="00776AA9">
        <w:t xml:space="preserve"> in cm </w:t>
      </w:r>
      <w:ins w:id="83" w:author="Lauren Nelson" w:date="2013-04-23T01:53:00Z">
        <w:r w:rsidR="00D0065D">
          <w:t>(</w:t>
        </w:r>
      </w:ins>
      <w:r w:rsidR="00776AA9">
        <w:t>to the nearest tenth</w:t>
      </w:r>
      <w:del w:id="84" w:author="Lauren Nelson" w:date="2013-04-23T01:53:00Z">
        <w:r w:rsidR="00776AA9" w:rsidDel="00D0065D">
          <w:delText xml:space="preserve"> of a cm</w:delText>
        </w:r>
      </w:del>
      <w:ins w:id="85" w:author="Lauren Nelson" w:date="2013-04-23T01:53:00Z">
        <w:r w:rsidR="00D0065D">
          <w:t>)</w:t>
        </w:r>
      </w:ins>
      <w:r w:rsidR="00776AA9">
        <w:t xml:space="preserve">.  The dependent variable will be height (without shoes) in cm </w:t>
      </w:r>
      <w:ins w:id="86" w:author="Lauren Nelson" w:date="2013-04-23T01:53:00Z">
        <w:r w:rsidR="00D0065D">
          <w:t>(</w:t>
        </w:r>
      </w:ins>
      <w:r w:rsidR="00776AA9">
        <w:t>to the nearest tenth</w:t>
      </w:r>
      <w:del w:id="87" w:author="Lauren Nelson" w:date="2013-04-23T01:53:00Z">
        <w:r w:rsidR="00776AA9" w:rsidDel="00D0065D">
          <w:delText xml:space="preserve"> of a cm</w:delText>
        </w:r>
      </w:del>
      <w:ins w:id="88" w:author="Lauren Nelson" w:date="2013-04-23T01:53:00Z">
        <w:r w:rsidR="00D0065D">
          <w:t>)</w:t>
        </w:r>
      </w:ins>
      <w:r w:rsidR="00776AA9">
        <w:t>.</w:t>
      </w:r>
    </w:p>
    <w:p w:rsidR="000900F1" w:rsidRDefault="000900F1" w:rsidP="002210B5">
      <w:pPr>
        <w:numPr>
          <w:ilvl w:val="1"/>
          <w:numId w:val="15"/>
        </w:numPr>
        <w:tabs>
          <w:tab w:val="clear" w:pos="1440"/>
        </w:tabs>
        <w:ind w:left="720"/>
      </w:pPr>
      <w:r>
        <w:t>“Analyze the data”.</w:t>
      </w:r>
    </w:p>
    <w:p w:rsidR="000900F1" w:rsidRDefault="000900F1" w:rsidP="002210B5">
      <w:pPr>
        <w:numPr>
          <w:ilvl w:val="1"/>
          <w:numId w:val="15"/>
        </w:numPr>
        <w:tabs>
          <w:tab w:val="clear" w:pos="1440"/>
        </w:tabs>
        <w:ind w:left="720"/>
      </w:pPr>
      <w:r>
        <w:t xml:space="preserve">Write a sentence that explains the meaning of the slope of </w:t>
      </w:r>
      <w:del w:id="89" w:author="Lauren Nelson" w:date="2013-04-23T01:54:00Z">
        <w:r w:rsidDel="00D0065D">
          <w:delText xml:space="preserve">the </w:delText>
        </w:r>
      </w:del>
      <w:ins w:id="90" w:author="Lauren Nelson" w:date="2013-04-23T01:54:00Z">
        <w:r w:rsidR="00D0065D">
          <w:t xml:space="preserve">your </w:t>
        </w:r>
      </w:ins>
      <w:r>
        <w:t>linear model within the context.</w:t>
      </w:r>
      <w:r w:rsidRPr="000900F1">
        <w:rPr>
          <w:rFonts w:cs="Arial"/>
          <w:b/>
          <w:color w:val="FF0000"/>
        </w:rPr>
        <w:t xml:space="preserve"> </w:t>
      </w:r>
      <w:r w:rsidRPr="001D1DD5">
        <w:rPr>
          <w:rFonts w:cs="Arial"/>
          <w:b/>
          <w:color w:val="FF0000"/>
        </w:rPr>
        <w:t xml:space="preserve">The slope of the linear model </w:t>
      </w:r>
      <w:r w:rsidR="00626465">
        <w:rPr>
          <w:rFonts w:cs="Arial"/>
          <w:b/>
          <w:color w:val="FF0000"/>
        </w:rPr>
        <w:t xml:space="preserve">is </w:t>
      </w:r>
      <w:commentRangeStart w:id="91"/>
      <w:r w:rsidR="00626465">
        <w:rPr>
          <w:rFonts w:cs="Arial"/>
          <w:b/>
          <w:color w:val="FF0000"/>
        </w:rPr>
        <w:t>**</w:t>
      </w:r>
      <w:commentRangeEnd w:id="91"/>
      <w:r w:rsidR="00D0065D">
        <w:rPr>
          <w:rStyle w:val="CommentReference"/>
        </w:rPr>
        <w:commentReference w:id="91"/>
      </w:r>
      <w:r w:rsidRPr="001D1DD5">
        <w:rPr>
          <w:rFonts w:cs="Arial"/>
          <w:b/>
          <w:color w:val="FF0000"/>
        </w:rPr>
        <w:t xml:space="preserve">; so, according to this linear model, we would expect an average increase of about </w:t>
      </w:r>
      <w:r w:rsidR="00626465">
        <w:rPr>
          <w:rFonts w:cs="Arial"/>
          <w:b/>
          <w:color w:val="FF0000"/>
        </w:rPr>
        <w:t>**</w:t>
      </w:r>
      <w:r>
        <w:rPr>
          <w:rFonts w:cs="Arial"/>
          <w:b/>
          <w:color w:val="FF0000"/>
        </w:rPr>
        <w:t xml:space="preserve"> cm</w:t>
      </w:r>
      <w:r w:rsidRPr="001D1DD5">
        <w:rPr>
          <w:rFonts w:cs="Arial"/>
          <w:b/>
          <w:color w:val="FF0000"/>
        </w:rPr>
        <w:t xml:space="preserve"> </w:t>
      </w:r>
      <w:r w:rsidR="00776AA9">
        <w:rPr>
          <w:rFonts w:cs="Arial"/>
          <w:b/>
          <w:color w:val="FF0000"/>
        </w:rPr>
        <w:t>in height</w:t>
      </w:r>
      <w:r w:rsidRPr="001D1DD5">
        <w:rPr>
          <w:rFonts w:cs="Arial"/>
          <w:b/>
          <w:color w:val="FF0000"/>
        </w:rPr>
        <w:t xml:space="preserve"> for each additional one </w:t>
      </w:r>
      <w:r w:rsidR="00776AA9">
        <w:rPr>
          <w:rFonts w:cs="Arial"/>
          <w:b/>
          <w:color w:val="FF0000"/>
        </w:rPr>
        <w:t>cm in arm span</w:t>
      </w:r>
      <w:r w:rsidRPr="001D1DD5">
        <w:rPr>
          <w:rFonts w:cs="Arial"/>
          <w:b/>
          <w:color w:val="FF0000"/>
        </w:rPr>
        <w:t>.</w:t>
      </w:r>
    </w:p>
    <w:p w:rsidR="000900F1" w:rsidRDefault="000900F1" w:rsidP="002210B5">
      <w:pPr>
        <w:numPr>
          <w:ilvl w:val="1"/>
          <w:numId w:val="15"/>
        </w:numPr>
        <w:tabs>
          <w:tab w:val="clear" w:pos="1440"/>
        </w:tabs>
        <w:ind w:left="720"/>
      </w:pPr>
      <w:r>
        <w:t xml:space="preserve">Write a sentence that explains the meaning of the point (h,k) </w:t>
      </w:r>
      <w:del w:id="92" w:author="Lauren Nelson" w:date="2013-04-23T01:54:00Z">
        <w:r w:rsidDel="00D0065D">
          <w:delText>of the</w:delText>
        </w:r>
      </w:del>
      <w:ins w:id="93" w:author="Lauren Nelson" w:date="2013-04-23T01:54:00Z">
        <w:r w:rsidR="00D0065D">
          <w:t>in your</w:t>
        </w:r>
      </w:ins>
      <w:r>
        <w:t xml:space="preserve"> linear model within the context.</w:t>
      </w:r>
    </w:p>
    <w:p w:rsidR="00626465" w:rsidRPr="00626465" w:rsidRDefault="00626465" w:rsidP="0062646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The m</w:t>
      </w:r>
      <w:r>
        <w:rPr>
          <w:rFonts w:ascii="Arial" w:hAnsi="Arial" w:cs="Arial"/>
          <w:b/>
          <w:color w:val="FF0000"/>
        </w:rPr>
        <w:t>odel goes through the point (##,&amp;&amp;</w:t>
      </w:r>
      <w:r w:rsidRPr="001D1DD5">
        <w:rPr>
          <w:rFonts w:ascii="Arial" w:hAnsi="Arial" w:cs="Arial"/>
          <w:b/>
          <w:color w:val="FF0000"/>
        </w:rPr>
        <w:t>); so, according to this linear model when</w:t>
      </w:r>
      <w:r>
        <w:rPr>
          <w:rFonts w:ascii="Arial" w:hAnsi="Arial" w:cs="Arial"/>
          <w:b/>
          <w:color w:val="FF0000"/>
        </w:rPr>
        <w:t xml:space="preserve"> someone has an arm span</w:t>
      </w:r>
      <w:r w:rsidRPr="001D1DD5">
        <w:rPr>
          <w:rFonts w:ascii="Arial" w:hAnsi="Arial" w:cs="Arial"/>
          <w:b/>
          <w:color w:val="FF0000"/>
        </w:rPr>
        <w:t xml:space="preserve"> </w:t>
      </w:r>
      <w:r>
        <w:rPr>
          <w:rFonts w:ascii="Arial" w:hAnsi="Arial" w:cs="Arial"/>
          <w:b/>
          <w:color w:val="FF0000"/>
        </w:rPr>
        <w:t>of ## cm, we would expect their height to be</w:t>
      </w:r>
      <w:ins w:id="94" w:author="Lauren Nelson" w:date="2013-04-23T01:59:00Z">
        <w:r w:rsidR="00F80002">
          <w:rPr>
            <w:rFonts w:ascii="Arial" w:hAnsi="Arial" w:cs="Arial"/>
            <w:b/>
            <w:color w:val="FF0000"/>
          </w:rPr>
          <w:t xml:space="preserve"> approximately</w:t>
        </w:r>
      </w:ins>
      <w:r>
        <w:rPr>
          <w:rFonts w:ascii="Arial" w:hAnsi="Arial" w:cs="Arial"/>
          <w:b/>
          <w:color w:val="FF0000"/>
        </w:rPr>
        <w:t xml:space="preserve"> &amp;&amp; cm.  </w:t>
      </w:r>
    </w:p>
    <w:p w:rsidR="000900F1" w:rsidRDefault="00A238D9" w:rsidP="002210B5">
      <w:pPr>
        <w:numPr>
          <w:ilvl w:val="1"/>
          <w:numId w:val="15"/>
        </w:numPr>
        <w:tabs>
          <w:tab w:val="clear" w:pos="1440"/>
        </w:tabs>
        <w:ind w:left="720"/>
      </w:pPr>
      <w:r w:rsidRPr="00A238D9">
        <w:t xml:space="preserve">Ask your teacher </w:t>
      </w:r>
      <w:del w:id="95" w:author="Lauren Nelson" w:date="2013-04-23T01:54:00Z">
        <w:r w:rsidRPr="00A238D9" w:rsidDel="00D0065D">
          <w:delText xml:space="preserve">what </w:delText>
        </w:r>
      </w:del>
      <w:ins w:id="96" w:author="Lauren Nelson" w:date="2013-04-23T01:54:00Z">
        <w:r w:rsidR="00D0065D">
          <w:t>for</w:t>
        </w:r>
        <w:r w:rsidR="00D0065D" w:rsidRPr="00A238D9">
          <w:t xml:space="preserve"> </w:t>
        </w:r>
      </w:ins>
      <w:r w:rsidRPr="00A238D9">
        <w:t>her/his arm span</w:t>
      </w:r>
      <w:del w:id="97" w:author="Lauren Nelson" w:date="2013-04-23T01:54:00Z">
        <w:r w:rsidRPr="00A238D9" w:rsidDel="00D0065D">
          <w:delText xml:space="preserve"> is</w:delText>
        </w:r>
      </w:del>
      <w:r w:rsidR="00626465">
        <w:t>.  Use your model (the equation,</w:t>
      </w:r>
      <w:r w:rsidRPr="00A238D9">
        <w:t xml:space="preserve"> not the graph) to predict your teacher’s height.</w:t>
      </w:r>
      <w:r w:rsidR="000900F1">
        <w:br/>
      </w:r>
      <w:r w:rsidR="000900F1">
        <w:br/>
      </w:r>
      <w:r>
        <w:rPr>
          <w:sz w:val="20"/>
        </w:rPr>
        <w:t>Image s</w:t>
      </w:r>
      <w:r w:rsidR="00921059" w:rsidRPr="00A238D9">
        <w:rPr>
          <w:sz w:val="20"/>
        </w:rPr>
        <w:t xml:space="preserve">ource: </w:t>
      </w:r>
      <w:r w:rsidR="000900F1" w:rsidRPr="00A238D9">
        <w:rPr>
          <w:i/>
          <w:sz w:val="20"/>
        </w:rPr>
        <w:t>Vitruvian Man</w:t>
      </w:r>
      <w:r w:rsidR="000900F1" w:rsidRPr="00A238D9">
        <w:rPr>
          <w:sz w:val="20"/>
        </w:rPr>
        <w:t>.</w:t>
      </w:r>
      <w:r w:rsidR="00111476" w:rsidRPr="00A238D9">
        <w:rPr>
          <w:sz w:val="20"/>
        </w:rPr>
        <w:t xml:space="preserve"> </w:t>
      </w:r>
      <w:r w:rsidR="000900F1" w:rsidRPr="00A238D9">
        <w:rPr>
          <w:sz w:val="20"/>
        </w:rPr>
        <w:t xml:space="preserve"> Gallerie dell'Accademia, n.d. Web. 4 Feb. 2013. &lt;http://www.gallerieaccademia.org/wp/wp-content/gallery/leonardo-luomo-vitruviano-fra-arte-e-scienza/leonardo.png&gt;.</w:t>
      </w:r>
    </w:p>
    <w:p w:rsidR="00F41814" w:rsidRDefault="00F41814">
      <w:r>
        <w:br w:type="page"/>
      </w:r>
    </w:p>
    <w:p w:rsidR="00F41814" w:rsidRDefault="0097499F" w:rsidP="002210B5">
      <w:pPr>
        <w:numPr>
          <w:ilvl w:val="0"/>
          <w:numId w:val="15"/>
        </w:numPr>
      </w:pPr>
      <w:r>
        <w:lastRenderedPageBreak/>
        <w:sym w:font="Wingdings" w:char="F03A"/>
      </w:r>
      <w:r>
        <w:t xml:space="preserve"> </w:t>
      </w:r>
      <w:ins w:id="98" w:author="Lauren Nelson" w:date="2013-04-23T01:55:00Z">
        <w:r w:rsidR="00D0065D">
          <w:t xml:space="preserve">Data Set: </w:t>
        </w:r>
      </w:ins>
      <w:r w:rsidR="00725FD1">
        <w:t xml:space="preserve">Car Weight vs. MPG </w:t>
      </w:r>
      <w:del w:id="99" w:author="Lauren Nelson" w:date="2013-04-23T01:55:00Z">
        <w:r w:rsidR="00725FD1" w:rsidDel="00D0065D">
          <w:delText>– Analyze the data.</w:delText>
        </w:r>
      </w:del>
      <w:r w:rsidR="00725FD1">
        <w:t xml:space="preserve">  </w:t>
      </w:r>
      <w:commentRangeStart w:id="100"/>
      <w:r w:rsidR="00725FD1">
        <w:t>If a new car was manufactured weighing one ton, what would be a reasonable estimate of the car’s fuel efficiency in MPG?</w:t>
      </w:r>
      <w:commentRangeEnd w:id="100"/>
      <w:r w:rsidR="00D0065D">
        <w:rPr>
          <w:rStyle w:val="CommentReference"/>
        </w:rPr>
        <w:commentReference w:id="100"/>
      </w:r>
    </w:p>
    <w:p w:rsidR="006404CE" w:rsidRDefault="006404CE" w:rsidP="002210B5">
      <w:pPr>
        <w:numPr>
          <w:ilvl w:val="1"/>
          <w:numId w:val="15"/>
        </w:numPr>
        <w:tabs>
          <w:tab w:val="clear" w:pos="1440"/>
        </w:tabs>
        <w:ind w:left="720"/>
      </w:pPr>
      <w:r>
        <w:t>“Analyze the data”.</w:t>
      </w:r>
    </w:p>
    <w:p w:rsidR="006404CE" w:rsidRDefault="006404CE" w:rsidP="00804BB7">
      <w:pPr>
        <w:ind w:left="360" w:hanging="360"/>
      </w:pPr>
    </w:p>
    <w:p w:rsidR="00723C02" w:rsidRDefault="00107757" w:rsidP="0099280D">
      <w:r>
        <w:rPr>
          <w:noProof/>
        </w:rPr>
        <mc:AlternateContent>
          <mc:Choice Requires="wpi">
            <w:drawing>
              <wp:anchor distT="0" distB="0" distL="114300" distR="114300" simplePos="0" relativeHeight="251660288" behindDoc="0" locked="0" layoutInCell="1" allowOverlap="1" wp14:anchorId="27FBAA4F" wp14:editId="7CC165B9">
                <wp:simplePos x="0" y="0"/>
                <wp:positionH relativeFrom="column">
                  <wp:posOffset>3192780</wp:posOffset>
                </wp:positionH>
                <wp:positionV relativeFrom="paragraph">
                  <wp:posOffset>2444115</wp:posOffset>
                </wp:positionV>
                <wp:extent cx="17145" cy="29210"/>
                <wp:effectExtent l="11430" t="15240" r="9525" b="12700"/>
                <wp:wrapNone/>
                <wp:docPr id="25"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spect="1" noEditPoints="1" noChangeArrowheads="1" noChangeShapeType="1"/>
                        </w14:cNvContentPartPr>
                      </w14:nvContentPartPr>
                      <w14:xfrm>
                        <a:off x="0" y="0"/>
                        <a:ext cx="17145" cy="2921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50.9pt;margin-top:191.95pt;width:2.3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">
                <v:imagedata r:id="rId31"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22685FEC" wp14:editId="1934A200">
                <wp:simplePos x="0" y="0"/>
                <wp:positionH relativeFrom="column">
                  <wp:posOffset>128905</wp:posOffset>
                </wp:positionH>
                <wp:positionV relativeFrom="paragraph">
                  <wp:posOffset>871855</wp:posOffset>
                </wp:positionV>
                <wp:extent cx="276860" cy="76835"/>
                <wp:effectExtent l="14605" t="14605" r="13335" b="13335"/>
                <wp:wrapNone/>
                <wp:docPr id="24"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276860" cy="76835"/>
                      </w14:xfrm>
                    </w14:contentPart>
                  </a:graphicData>
                </a:graphic>
                <wp14:sizeRelH relativeFrom="page">
                  <wp14:pctWidth>0</wp14:pctWidth>
                </wp14:sizeRelH>
                <wp14:sizeRelV relativeFrom="page">
                  <wp14:pctHeight>0</wp14:pctHeight>
                </wp14:sizeRelV>
              </wp:anchor>
            </w:drawing>
          </mc:Choice>
          <mc:Fallback>
            <w:pict>
              <v:shape id="Ink 15" o:spid="_x0000_s1026" type="#_x0000_t75" style="position:absolute;margin-left:9.65pt;margin-top:68.15pt;width:22.8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">
                <v:imagedata r:id="rId33" o:title=""/>
                <o:lock v:ext="edit" rotation="t" verticies="t" shapetype="t"/>
              </v:shape>
            </w:pict>
          </mc:Fallback>
        </mc:AlternateContent>
      </w:r>
      <w:r>
        <w:rPr>
          <w:noProof/>
        </w:rPr>
        <mc:AlternateContent>
          <mc:Choice Requires="wpi">
            <w:drawing>
              <wp:anchor distT="0" distB="0" distL="114300" distR="114300" simplePos="0" relativeHeight="251658240" behindDoc="0" locked="0" layoutInCell="1" allowOverlap="1" wp14:anchorId="1337957F" wp14:editId="566EE527">
                <wp:simplePos x="0" y="0"/>
                <wp:positionH relativeFrom="column">
                  <wp:posOffset>159385</wp:posOffset>
                </wp:positionH>
                <wp:positionV relativeFrom="paragraph">
                  <wp:posOffset>1523365</wp:posOffset>
                </wp:positionV>
                <wp:extent cx="246380" cy="95250"/>
                <wp:effectExtent l="26035" t="8890" r="13335" b="19685"/>
                <wp:wrapNone/>
                <wp:docPr id="23"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246380" cy="95250"/>
                      </w14:xfrm>
                    </w14:contentPart>
                  </a:graphicData>
                </a:graphic>
                <wp14:sizeRelH relativeFrom="page">
                  <wp14:pctWidth>0</wp14:pctWidth>
                </wp14:sizeRelH>
                <wp14:sizeRelV relativeFrom="page">
                  <wp14:pctHeight>0</wp14:pctHeight>
                </wp14:sizeRelV>
              </wp:anchor>
            </w:drawing>
          </mc:Choice>
          <mc:Fallback>
            <w:pict>
              <v:shape id="Ink 14" o:spid="_x0000_s1026" type="#_x0000_t75" style="position:absolute;margin-left:12.05pt;margin-top:119.45pt;width:20.4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">
                <v:imagedata r:id="rId35" o:title=""/>
                <o:lock v:ext="edit" rotation="t" verticies="t" shapetype="t"/>
              </v:shape>
            </w:pict>
          </mc:Fallback>
        </mc:AlternateContent>
      </w:r>
      <w:r>
        <w:rPr>
          <w:noProof/>
        </w:rPr>
        <mc:AlternateContent>
          <mc:Choice Requires="wpi">
            <w:drawing>
              <wp:anchor distT="0" distB="0" distL="114300" distR="114300" simplePos="0" relativeHeight="251657216" behindDoc="0" locked="0" layoutInCell="1" allowOverlap="1" wp14:anchorId="7759F5F6" wp14:editId="513DD4AE">
                <wp:simplePos x="0" y="0"/>
                <wp:positionH relativeFrom="column">
                  <wp:posOffset>-78740</wp:posOffset>
                </wp:positionH>
                <wp:positionV relativeFrom="paragraph">
                  <wp:posOffset>569595</wp:posOffset>
                </wp:positionV>
                <wp:extent cx="144145" cy="1045845"/>
                <wp:effectExtent l="35560" t="7620" r="48895" b="13335"/>
                <wp:wrapNone/>
                <wp:docPr id="22"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144145" cy="1045845"/>
                      </w14:xfrm>
                    </w14:contentPart>
                  </a:graphicData>
                </a:graphic>
                <wp14:sizeRelH relativeFrom="page">
                  <wp14:pctWidth>0</wp14:pctWidth>
                </wp14:sizeRelH>
                <wp14:sizeRelV relativeFrom="page">
                  <wp14:pctHeight>0</wp14:pctHeight>
                </wp14:sizeRelV>
              </wp:anchor>
            </w:drawing>
          </mc:Choice>
          <mc:Fallback>
            <w:pict>
              <v:shape id="Ink 13" o:spid="_x0000_s1026" type="#_x0000_t75" style="position:absolute;margin-left:-6.7pt;margin-top:44.35pt;width:12.35pt;height:8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">
                <v:imagedata r:id="rId37" o:title=""/>
                <o:lock v:ext="edit" rotation="t" verticies="t" shapetype="t"/>
              </v:shape>
            </w:pict>
          </mc:Fallback>
        </mc:AlternateContent>
      </w:r>
      <w:r>
        <w:rPr>
          <w:noProof/>
        </w:rPr>
        <mc:AlternateContent>
          <mc:Choice Requires="wpi">
            <w:drawing>
              <wp:anchor distT="0" distB="0" distL="114300" distR="114300" simplePos="0" relativeHeight="251656192" behindDoc="0" locked="0" layoutInCell="1" allowOverlap="1" wp14:anchorId="4C14E9DB" wp14:editId="595C5DCF">
                <wp:simplePos x="0" y="0"/>
                <wp:positionH relativeFrom="column">
                  <wp:posOffset>-88265</wp:posOffset>
                </wp:positionH>
                <wp:positionV relativeFrom="paragraph">
                  <wp:posOffset>1741805</wp:posOffset>
                </wp:positionV>
                <wp:extent cx="130175" cy="394970"/>
                <wp:effectExtent l="64135" t="8255" r="110490" b="6350"/>
                <wp:wrapNone/>
                <wp:docPr id="21"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130175" cy="394970"/>
                      </w14:xfrm>
                    </w14:contentPart>
                  </a:graphicData>
                </a:graphic>
                <wp14:sizeRelH relativeFrom="page">
                  <wp14:pctWidth>0</wp14:pctWidth>
                </wp14:sizeRelH>
                <wp14:sizeRelV relativeFrom="page">
                  <wp14:pctHeight>0</wp14:pctHeight>
                </wp14:sizeRelV>
              </wp:anchor>
            </w:drawing>
          </mc:Choice>
          <mc:Fallback>
            <w:pict>
              <v:shape id="Ink 12" o:spid="_x0000_s1026" type="#_x0000_t75" style="position:absolute;margin-left:-7.45pt;margin-top:136.65pt;width:11.25pt;height:3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">
                <v:imagedata r:id="rId39" o:title=""/>
                <o:lock v:ext="edit" rotation="t" verticies="t" shapetype="t"/>
              </v:shape>
            </w:pict>
          </mc:Fallback>
        </mc:AlternateContent>
      </w:r>
      <w:r w:rsidR="005C68F0">
        <w:rPr>
          <w:noProof/>
        </w:rPr>
        <w:drawing>
          <wp:inline distT="0" distB="0" distL="0" distR="0" wp14:anchorId="71AA5005" wp14:editId="2DCCC0A9">
            <wp:extent cx="535305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0" cstate="print"/>
                    <a:srcRect t="8101"/>
                    <a:stretch/>
                  </pic:blipFill>
                  <pic:spPr bwMode="auto">
                    <a:xfrm>
                      <a:off x="0" y="0"/>
                      <a:ext cx="535305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E11514" w:rsidRPr="001D1DD5" w:rsidRDefault="00E11514" w:rsidP="002210B5">
      <w:pPr>
        <w:pStyle w:val="NormalWeb"/>
        <w:spacing w:before="0" w:beforeAutospacing="0" w:after="0" w:afterAutospacing="0"/>
        <w:ind w:left="360"/>
        <w:outlineLvl w:val="0"/>
        <w:rPr>
          <w:rFonts w:ascii="Arial" w:hAnsi="Arial" w:cs="Arial"/>
          <w:b/>
          <w:color w:val="FF0000"/>
        </w:rPr>
      </w:pPr>
      <w:r w:rsidRPr="001D1DD5">
        <w:rPr>
          <w:rFonts w:ascii="Arial" w:hAnsi="Arial" w:cs="Arial"/>
          <w:b/>
          <w:color w:val="FF0000"/>
          <w:u w:val="single"/>
        </w:rPr>
        <w:t>Model</w:t>
      </w:r>
      <w:r w:rsidRPr="001D1DD5">
        <w:rPr>
          <w:rFonts w:ascii="Arial" w:hAnsi="Arial" w:cs="Arial"/>
          <w:b/>
          <w:color w:val="FF0000"/>
        </w:rPr>
        <w:t>: y = -0.011(x-3208)+27.6</w:t>
      </w:r>
    </w:p>
    <w:p w:rsidR="00E11514" w:rsidRPr="001D1DD5" w:rsidRDefault="00E11514" w:rsidP="002210B5">
      <w:pPr>
        <w:pStyle w:val="NormalWeb"/>
        <w:spacing w:before="0" w:beforeAutospacing="0" w:after="0" w:afterAutospacing="0"/>
        <w:ind w:left="360"/>
        <w:outlineLvl w:val="0"/>
        <w:rPr>
          <w:rFonts w:ascii="Arial" w:hAnsi="Arial" w:cs="Arial"/>
          <w:b/>
          <w:color w:val="FF0000"/>
        </w:rPr>
      </w:pPr>
      <w:r w:rsidRPr="001D1DD5">
        <w:rPr>
          <w:rFonts w:ascii="Arial" w:hAnsi="Arial" w:cs="Arial"/>
          <w:b/>
          <w:color w:val="FF0000"/>
        </w:rPr>
        <w:t xml:space="preserve">              x is Weight (pounds)</w:t>
      </w:r>
    </w:p>
    <w:p w:rsidR="00E11514" w:rsidRPr="001D1DD5" w:rsidRDefault="00E11514" w:rsidP="002210B5">
      <w:pPr>
        <w:pStyle w:val="NormalWeb"/>
        <w:spacing w:before="0" w:beforeAutospacing="0" w:after="0" w:afterAutospacing="0"/>
        <w:ind w:left="360"/>
        <w:outlineLvl w:val="0"/>
        <w:rPr>
          <w:rFonts w:ascii="Arial" w:hAnsi="Arial" w:cs="Arial"/>
          <w:b/>
          <w:color w:val="FF0000"/>
        </w:rPr>
      </w:pPr>
      <w:r w:rsidRPr="001D1DD5">
        <w:rPr>
          <w:rFonts w:ascii="Arial" w:hAnsi="Arial" w:cs="Arial"/>
          <w:b/>
          <w:color w:val="FF0000"/>
        </w:rPr>
        <w:t xml:space="preserve">              y is Gas mileage (</w:t>
      </w:r>
      <w:commentRangeStart w:id="101"/>
      <w:r w:rsidRPr="001D1DD5">
        <w:rPr>
          <w:rFonts w:ascii="Arial" w:hAnsi="Arial" w:cs="Arial"/>
          <w:b/>
          <w:color w:val="FF0000"/>
        </w:rPr>
        <w:t>MPG</w:t>
      </w:r>
      <w:commentRangeEnd w:id="101"/>
      <w:r w:rsidR="00F80002">
        <w:rPr>
          <w:rStyle w:val="CommentReference"/>
          <w:rFonts w:ascii="Arial" w:hAnsi="Arial"/>
        </w:rPr>
        <w:commentReference w:id="101"/>
      </w:r>
      <w:r w:rsidRPr="001D1DD5">
        <w:rPr>
          <w:rFonts w:ascii="Arial" w:hAnsi="Arial" w:cs="Arial"/>
          <w:b/>
          <w:color w:val="FF0000"/>
        </w:rPr>
        <w:t xml:space="preserve">) </w:t>
      </w:r>
    </w:p>
    <w:p w:rsidR="00E11514" w:rsidRPr="001D1DD5" w:rsidRDefault="00E11514" w:rsidP="002210B5">
      <w:pPr>
        <w:pStyle w:val="NormalWeb"/>
        <w:spacing w:before="0" w:beforeAutospacing="0" w:after="0" w:afterAutospacing="0"/>
        <w:ind w:left="360"/>
        <w:outlineLvl w:val="0"/>
        <w:rPr>
          <w:rFonts w:ascii="Arial" w:hAnsi="Arial" w:cs="Arial"/>
          <w:b/>
          <w:color w:val="FF0000"/>
          <w:u w:val="single"/>
        </w:rPr>
      </w:pPr>
      <w:del w:id="102" w:author="Lauren Nelson" w:date="2013-04-23T02:00:00Z">
        <w:r w:rsidRPr="001D1DD5" w:rsidDel="00F80002">
          <w:rPr>
            <w:rFonts w:ascii="Arial" w:hAnsi="Arial" w:cs="Arial"/>
            <w:b/>
            <w:color w:val="FF0000"/>
          </w:rPr>
          <w:delText> </w:delText>
        </w:r>
      </w:del>
      <w:r w:rsidRPr="001D1DD5">
        <w:rPr>
          <w:rFonts w:ascii="Arial" w:hAnsi="Arial" w:cs="Arial"/>
          <w:b/>
          <w:color w:val="FF0000"/>
          <w:u w:val="single"/>
        </w:rPr>
        <w:t>Residuals:</w:t>
      </w:r>
    </w:p>
    <w:p w:rsidR="00E11514" w:rsidRPr="001D1DD5" w:rsidRDefault="00E11514" w:rsidP="00F80002">
      <w:pPr>
        <w:pStyle w:val="NormalWeb"/>
        <w:spacing w:before="0" w:beforeAutospacing="0" w:after="0" w:afterAutospacing="0"/>
        <w:ind w:left="720"/>
        <w:outlineLvl w:val="1"/>
        <w:rPr>
          <w:rFonts w:ascii="Arial" w:hAnsi="Arial" w:cs="Arial"/>
          <w:b/>
          <w:color w:val="FF0000"/>
        </w:rPr>
        <w:pPrChange w:id="103" w:author="Lauren Nelson" w:date="2013-04-23T02:00:00Z">
          <w:pPr>
            <w:pStyle w:val="NormalWeb"/>
            <w:spacing w:before="0" w:beforeAutospacing="0" w:after="0" w:afterAutospacing="0"/>
            <w:ind w:left="360"/>
            <w:outlineLvl w:val="1"/>
          </w:pPr>
        </w:pPrChange>
      </w:pPr>
      <w:commentRangeStart w:id="104"/>
      <w:r w:rsidRPr="001D1DD5">
        <w:rPr>
          <w:rFonts w:ascii="Arial" w:hAnsi="Arial" w:cs="Arial"/>
          <w:b/>
          <w:color w:val="FF0000"/>
        </w:rPr>
        <w:t>Pattern: No clear pattern</w:t>
      </w:r>
    </w:p>
    <w:p w:rsidR="00E11514" w:rsidRPr="001D1DD5" w:rsidRDefault="00E11514" w:rsidP="00F80002">
      <w:pPr>
        <w:pStyle w:val="NormalWeb"/>
        <w:spacing w:before="0" w:beforeAutospacing="0" w:after="0" w:afterAutospacing="0"/>
        <w:ind w:left="720"/>
        <w:outlineLvl w:val="1"/>
        <w:rPr>
          <w:rFonts w:ascii="Arial" w:hAnsi="Arial" w:cs="Arial"/>
          <w:b/>
          <w:color w:val="FF0000"/>
        </w:rPr>
        <w:pPrChange w:id="105" w:author="Lauren Nelson" w:date="2013-04-23T02:00:00Z">
          <w:pPr>
            <w:pStyle w:val="NormalWeb"/>
            <w:spacing w:before="0" w:beforeAutospacing="0" w:after="0" w:afterAutospacing="0"/>
            <w:ind w:left="360"/>
            <w:outlineLvl w:val="1"/>
          </w:pPr>
        </w:pPrChange>
      </w:pPr>
      <w:r w:rsidRPr="001D1DD5">
        <w:rPr>
          <w:rFonts w:ascii="Arial" w:hAnsi="Arial" w:cs="Arial"/>
          <w:b/>
          <w:color w:val="FF0000"/>
        </w:rPr>
        <w:t>Magnitude: Small</w:t>
      </w:r>
      <w:commentRangeEnd w:id="104"/>
      <w:r w:rsidR="00F80002">
        <w:rPr>
          <w:rStyle w:val="CommentReference"/>
          <w:rFonts w:ascii="Arial" w:hAnsi="Arial"/>
        </w:rPr>
        <w:commentReference w:id="104"/>
      </w:r>
    </w:p>
    <w:p w:rsidR="00F3102A" w:rsidRPr="001D1DD5" w:rsidRDefault="00F3102A" w:rsidP="002210B5">
      <w:pPr>
        <w:pStyle w:val="NormalWeb"/>
        <w:spacing w:before="0" w:beforeAutospacing="0" w:after="0" w:afterAutospacing="0"/>
        <w:ind w:left="360"/>
        <w:outlineLvl w:val="1"/>
        <w:rPr>
          <w:rFonts w:ascii="Arial" w:hAnsi="Arial" w:cs="Arial"/>
          <w:b/>
          <w:color w:val="FF0000"/>
        </w:rPr>
      </w:pPr>
      <w:r w:rsidRPr="001D1DD5">
        <w:rPr>
          <w:rFonts w:ascii="Arial" w:hAnsi="Arial" w:cs="Arial"/>
          <w:b/>
          <w:color w:val="FF0000"/>
          <w:u w:val="single"/>
        </w:rPr>
        <w:t>Comment on the model</w:t>
      </w:r>
      <w:r w:rsidRPr="001D1DD5">
        <w:rPr>
          <w:rFonts w:ascii="Arial" w:hAnsi="Arial" w:cs="Arial"/>
          <w:b/>
          <w:color w:val="FF0000"/>
        </w:rPr>
        <w:t xml:space="preserve">: The model is an appropriate </w:t>
      </w:r>
      <w:commentRangeStart w:id="106"/>
      <w:r w:rsidRPr="001D1DD5">
        <w:rPr>
          <w:rFonts w:ascii="Arial" w:hAnsi="Arial" w:cs="Arial"/>
          <w:b/>
          <w:color w:val="FF0000"/>
        </w:rPr>
        <w:t>model</w:t>
      </w:r>
      <w:commentRangeEnd w:id="106"/>
      <w:r w:rsidR="00F80002">
        <w:rPr>
          <w:rStyle w:val="CommentReference"/>
          <w:rFonts w:ascii="Arial" w:hAnsi="Arial"/>
        </w:rPr>
        <w:commentReference w:id="106"/>
      </w:r>
    </w:p>
    <w:p w:rsidR="00E11514" w:rsidRPr="00E11514" w:rsidRDefault="00E11514" w:rsidP="00E11514">
      <w:pPr>
        <w:pStyle w:val="NormalWeb"/>
        <w:spacing w:before="0" w:beforeAutospacing="0" w:after="0" w:afterAutospacing="0"/>
        <w:ind w:left="690"/>
        <w:outlineLvl w:val="1"/>
        <w:rPr>
          <w:rFonts w:ascii="Calibri" w:hAnsi="Calibri"/>
          <w:color w:val="FF0000"/>
        </w:rPr>
      </w:pPr>
    </w:p>
    <w:p w:rsidR="002210B5" w:rsidRDefault="006404CE" w:rsidP="00F8213D">
      <w:pPr>
        <w:pStyle w:val="NormalWeb"/>
        <w:numPr>
          <w:ilvl w:val="0"/>
          <w:numId w:val="22"/>
        </w:numPr>
        <w:spacing w:before="0" w:beforeAutospacing="0" w:after="0" w:afterAutospacing="0"/>
        <w:ind w:right="-450"/>
        <w:outlineLvl w:val="0"/>
        <w:rPr>
          <w:rFonts w:ascii="Arial" w:hAnsi="Arial" w:cs="Arial"/>
          <w:b/>
          <w:color w:val="FF0000"/>
        </w:rPr>
      </w:pPr>
      <w:r w:rsidRPr="002210B5">
        <w:rPr>
          <w:rFonts w:ascii="Arial" w:hAnsi="Arial"/>
        </w:rPr>
        <w:t xml:space="preserve">Write a sentence that explains the meaning of the slope of </w:t>
      </w:r>
      <w:del w:id="107" w:author="Lauren Nelson" w:date="2013-04-23T02:01:00Z">
        <w:r w:rsidRPr="002210B5" w:rsidDel="00F80002">
          <w:rPr>
            <w:rFonts w:ascii="Arial" w:hAnsi="Arial"/>
          </w:rPr>
          <w:delText xml:space="preserve">the </w:delText>
        </w:r>
      </w:del>
      <w:ins w:id="108" w:author="Lauren Nelson" w:date="2013-04-23T02:01:00Z">
        <w:r w:rsidR="00F80002">
          <w:rPr>
            <w:rFonts w:ascii="Arial" w:hAnsi="Arial"/>
          </w:rPr>
          <w:t>your</w:t>
        </w:r>
        <w:r w:rsidR="00F80002" w:rsidRPr="002210B5">
          <w:rPr>
            <w:rFonts w:ascii="Arial" w:hAnsi="Arial"/>
          </w:rPr>
          <w:t xml:space="preserve"> </w:t>
        </w:r>
      </w:ins>
      <w:r w:rsidRPr="002210B5">
        <w:rPr>
          <w:rFonts w:ascii="Arial" w:hAnsi="Arial"/>
        </w:rPr>
        <w:t>linear model within the context.</w:t>
      </w:r>
      <w:r w:rsidR="002210B5" w:rsidRPr="002210B5">
        <w:rPr>
          <w:rFonts w:ascii="Arial" w:hAnsi="Arial"/>
        </w:rPr>
        <w:t xml:space="preserve">  </w:t>
      </w:r>
      <w:r w:rsidR="00E11514" w:rsidRPr="002210B5">
        <w:rPr>
          <w:rFonts w:ascii="Arial" w:hAnsi="Arial" w:cs="Arial"/>
          <w:b/>
          <w:color w:val="FF0000"/>
        </w:rPr>
        <w:t xml:space="preserve">The slope of the </w:t>
      </w:r>
      <w:del w:id="109" w:author="Lauren Nelson" w:date="2013-04-23T02:02:00Z">
        <w:r w:rsidR="00E11514" w:rsidRPr="002210B5" w:rsidDel="00F80002">
          <w:rPr>
            <w:rFonts w:ascii="Arial" w:hAnsi="Arial" w:cs="Arial"/>
            <w:b/>
            <w:color w:val="FF0000"/>
          </w:rPr>
          <w:delText xml:space="preserve">linear </w:delText>
        </w:r>
      </w:del>
      <w:ins w:id="110" w:author="Lauren Nelson" w:date="2013-04-23T02:02:00Z">
        <w:r w:rsidR="00F80002">
          <w:rPr>
            <w:rFonts w:ascii="Arial" w:hAnsi="Arial" w:cs="Arial"/>
            <w:b/>
            <w:color w:val="FF0000"/>
          </w:rPr>
          <w:t>given</w:t>
        </w:r>
        <w:r w:rsidR="00F80002" w:rsidRPr="002210B5">
          <w:rPr>
            <w:rFonts w:ascii="Arial" w:hAnsi="Arial" w:cs="Arial"/>
            <w:b/>
            <w:color w:val="FF0000"/>
          </w:rPr>
          <w:t xml:space="preserve"> </w:t>
        </w:r>
      </w:ins>
      <w:r w:rsidR="00E11514" w:rsidRPr="002210B5">
        <w:rPr>
          <w:rFonts w:ascii="Arial" w:hAnsi="Arial" w:cs="Arial"/>
          <w:b/>
          <w:color w:val="FF0000"/>
        </w:rPr>
        <w:t>model is -0.011; so</w:t>
      </w:r>
      <w:del w:id="111" w:author="Lauren Nelson" w:date="2013-04-23T02:02:00Z">
        <w:r w:rsidR="00E11514" w:rsidRPr="002210B5" w:rsidDel="00F80002">
          <w:rPr>
            <w:rFonts w:ascii="Arial" w:hAnsi="Arial" w:cs="Arial"/>
            <w:b/>
            <w:color w:val="FF0000"/>
          </w:rPr>
          <w:delText>,</w:delText>
        </w:r>
      </w:del>
      <w:r w:rsidR="00E11514" w:rsidRPr="002210B5">
        <w:rPr>
          <w:rFonts w:ascii="Arial" w:hAnsi="Arial" w:cs="Arial"/>
          <w:b/>
          <w:color w:val="FF0000"/>
        </w:rPr>
        <w:t xml:space="preserve"> according to this linear model, we would expect an average decrease of about 0.011 gas mileage in MPG for each additional one pound of weight of the car.  </w:t>
      </w:r>
    </w:p>
    <w:p w:rsidR="002210B5" w:rsidRDefault="006404CE" w:rsidP="00F8213D">
      <w:pPr>
        <w:pStyle w:val="NormalWeb"/>
        <w:numPr>
          <w:ilvl w:val="0"/>
          <w:numId w:val="22"/>
        </w:numPr>
        <w:spacing w:before="0" w:beforeAutospacing="0" w:after="0" w:afterAutospacing="0"/>
        <w:ind w:right="-720"/>
        <w:outlineLvl w:val="0"/>
        <w:rPr>
          <w:rFonts w:ascii="Arial" w:hAnsi="Arial" w:cs="Arial"/>
          <w:b/>
          <w:color w:val="FF0000"/>
        </w:rPr>
      </w:pPr>
      <w:r w:rsidRPr="002210B5">
        <w:rPr>
          <w:rFonts w:ascii="Arial" w:hAnsi="Arial"/>
        </w:rPr>
        <w:t xml:space="preserve">Use </w:t>
      </w:r>
      <w:del w:id="112" w:author="Lauren Nelson" w:date="2013-04-23T02:01:00Z">
        <w:r w:rsidRPr="002210B5" w:rsidDel="00F80002">
          <w:rPr>
            <w:rFonts w:ascii="Arial" w:hAnsi="Arial"/>
          </w:rPr>
          <w:delText xml:space="preserve">the </w:delText>
        </w:r>
      </w:del>
      <w:ins w:id="113" w:author="Lauren Nelson" w:date="2013-04-23T02:01:00Z">
        <w:r w:rsidR="00F80002">
          <w:rPr>
            <w:rFonts w:ascii="Arial" w:hAnsi="Arial"/>
          </w:rPr>
          <w:t>your</w:t>
        </w:r>
        <w:r w:rsidR="00F80002" w:rsidRPr="002210B5">
          <w:rPr>
            <w:rFonts w:ascii="Arial" w:hAnsi="Arial"/>
          </w:rPr>
          <w:t xml:space="preserve"> </w:t>
        </w:r>
      </w:ins>
      <w:r w:rsidRPr="002210B5">
        <w:rPr>
          <w:rFonts w:ascii="Arial" w:hAnsi="Arial"/>
        </w:rPr>
        <w:t xml:space="preserve">model to predict what the Fuel Efficiency (MPG) would </w:t>
      </w:r>
      <w:del w:id="114" w:author="Lauren Nelson" w:date="2013-04-23T02:01:00Z">
        <w:r w:rsidRPr="002210B5" w:rsidDel="00F80002">
          <w:rPr>
            <w:rFonts w:ascii="Arial" w:hAnsi="Arial"/>
          </w:rPr>
          <w:delText>have been</w:delText>
        </w:r>
      </w:del>
      <w:ins w:id="115" w:author="Lauren Nelson" w:date="2013-04-23T02:01:00Z">
        <w:r w:rsidR="00F80002">
          <w:rPr>
            <w:rFonts w:ascii="Arial" w:hAnsi="Arial"/>
          </w:rPr>
          <w:t>be</w:t>
        </w:r>
      </w:ins>
      <w:r w:rsidRPr="002210B5">
        <w:rPr>
          <w:rFonts w:ascii="Arial" w:hAnsi="Arial"/>
        </w:rPr>
        <w:t xml:space="preserve"> for a car weighing 2,700 pounds.</w:t>
      </w:r>
      <w:r w:rsidR="00C74D80" w:rsidRPr="002210B5">
        <w:rPr>
          <w:rFonts w:ascii="Arial" w:hAnsi="Arial"/>
          <w:color w:val="FF0000"/>
        </w:rPr>
        <w:br/>
      </w:r>
      <w:r w:rsidR="00C81319" w:rsidRPr="002210B5">
        <w:rPr>
          <w:rFonts w:ascii="Arial" w:hAnsi="Arial" w:cs="Arial"/>
          <w:b/>
          <w:color w:val="FF0000"/>
        </w:rPr>
        <w:t>y = -0.011(2700-3208)+27.6 = 33.188</w:t>
      </w:r>
      <w:r w:rsidR="00C81319" w:rsidRPr="002210B5">
        <w:rPr>
          <w:rFonts w:ascii="Arial" w:hAnsi="Arial" w:cs="Arial"/>
          <w:b/>
          <w:color w:val="FF0000"/>
        </w:rPr>
        <w:br/>
        <w:t xml:space="preserve">According to the </w:t>
      </w:r>
      <w:ins w:id="116" w:author="Lauren Nelson" w:date="2013-04-23T02:03:00Z">
        <w:r w:rsidR="00F80002">
          <w:rPr>
            <w:rFonts w:ascii="Arial" w:hAnsi="Arial" w:cs="Arial"/>
            <w:b/>
            <w:color w:val="FF0000"/>
          </w:rPr>
          <w:t xml:space="preserve">given </w:t>
        </w:r>
      </w:ins>
      <w:r w:rsidR="00C81319" w:rsidRPr="002210B5">
        <w:rPr>
          <w:rFonts w:ascii="Arial" w:hAnsi="Arial" w:cs="Arial"/>
          <w:b/>
          <w:color w:val="FF0000"/>
        </w:rPr>
        <w:t>model, a car weighing 2,700 pounds would get about 33 mpg.</w:t>
      </w:r>
    </w:p>
    <w:p w:rsidR="00E11514" w:rsidRPr="002210B5" w:rsidRDefault="005F6406" w:rsidP="00F8213D">
      <w:pPr>
        <w:pStyle w:val="NormalWeb"/>
        <w:numPr>
          <w:ilvl w:val="0"/>
          <w:numId w:val="22"/>
        </w:numPr>
        <w:spacing w:before="0" w:beforeAutospacing="0" w:after="0" w:afterAutospacing="0"/>
        <w:outlineLvl w:val="0"/>
        <w:rPr>
          <w:rFonts w:ascii="Arial" w:hAnsi="Arial" w:cs="Arial"/>
          <w:b/>
          <w:color w:val="FF0000"/>
        </w:rPr>
      </w:pPr>
      <w:r w:rsidRPr="002210B5">
        <w:rPr>
          <w:rFonts w:ascii="Arial" w:hAnsi="Arial"/>
        </w:rPr>
        <w:t xml:space="preserve">According to the slope of </w:t>
      </w:r>
      <w:del w:id="117" w:author="Lauren Nelson" w:date="2013-04-23T02:02:00Z">
        <w:r w:rsidRPr="002210B5" w:rsidDel="00F80002">
          <w:rPr>
            <w:rFonts w:ascii="Arial" w:hAnsi="Arial"/>
          </w:rPr>
          <w:delText xml:space="preserve">the </w:delText>
        </w:r>
      </w:del>
      <w:ins w:id="118" w:author="Lauren Nelson" w:date="2013-04-23T02:02:00Z">
        <w:r w:rsidR="00F80002">
          <w:rPr>
            <w:rFonts w:ascii="Arial" w:hAnsi="Arial"/>
          </w:rPr>
          <w:t>your</w:t>
        </w:r>
        <w:r w:rsidR="00F80002" w:rsidRPr="002210B5">
          <w:rPr>
            <w:rFonts w:ascii="Arial" w:hAnsi="Arial"/>
          </w:rPr>
          <w:t xml:space="preserve"> </w:t>
        </w:r>
      </w:ins>
      <w:r w:rsidRPr="002210B5">
        <w:rPr>
          <w:rFonts w:ascii="Arial" w:hAnsi="Arial"/>
        </w:rPr>
        <w:t>model, what is the effect on fuel efficiency</w:t>
      </w:r>
      <w:r w:rsidR="009F300B" w:rsidRPr="002210B5">
        <w:rPr>
          <w:rFonts w:ascii="Arial" w:hAnsi="Arial"/>
        </w:rPr>
        <w:t xml:space="preserve"> of taking </w:t>
      </w:r>
      <w:r w:rsidRPr="002210B5">
        <w:rPr>
          <w:rFonts w:ascii="Arial" w:hAnsi="Arial"/>
        </w:rPr>
        <w:t xml:space="preserve">on a passenger in </w:t>
      </w:r>
      <w:r w:rsidR="009F300B" w:rsidRPr="002210B5">
        <w:rPr>
          <w:rFonts w:ascii="Arial" w:hAnsi="Arial"/>
        </w:rPr>
        <w:t>your car that weighs 175 pounds</w:t>
      </w:r>
      <w:r w:rsidRPr="002210B5">
        <w:rPr>
          <w:rFonts w:ascii="Arial" w:hAnsi="Arial"/>
        </w:rPr>
        <w:t>?</w:t>
      </w:r>
      <w:r w:rsidRPr="002210B5">
        <w:rPr>
          <w:rFonts w:ascii="Arial" w:hAnsi="Arial"/>
          <w:color w:val="FF0000"/>
        </w:rPr>
        <w:br/>
      </w:r>
      <w:r w:rsidRPr="002210B5">
        <w:rPr>
          <w:rFonts w:ascii="Arial" w:hAnsi="Arial" w:cs="Arial"/>
          <w:b/>
          <w:color w:val="FF0000"/>
        </w:rPr>
        <w:t xml:space="preserve">-0.011 mpg/lb * 175 lbs = </w:t>
      </w:r>
      <w:r w:rsidR="009F300B" w:rsidRPr="002210B5">
        <w:rPr>
          <w:rFonts w:ascii="Arial" w:hAnsi="Arial" w:cs="Arial"/>
          <w:b/>
          <w:color w:val="FF0000"/>
        </w:rPr>
        <w:t>-1.925 mpg</w:t>
      </w:r>
      <w:r w:rsidRPr="002210B5">
        <w:rPr>
          <w:rFonts w:ascii="Arial" w:hAnsi="Arial" w:cs="Arial"/>
          <w:b/>
          <w:color w:val="FF0000"/>
        </w:rPr>
        <w:br/>
        <w:t xml:space="preserve">According to the model, </w:t>
      </w:r>
      <w:r w:rsidR="009F300B" w:rsidRPr="002210B5">
        <w:rPr>
          <w:rFonts w:ascii="Arial" w:hAnsi="Arial" w:cs="Arial"/>
          <w:b/>
          <w:color w:val="FF0000"/>
        </w:rPr>
        <w:t>taking on a passenger weighing 175 decreases your fuel efficiency by 1.925 mpg.</w:t>
      </w:r>
      <w:r w:rsidRPr="002210B5">
        <w:rPr>
          <w:rFonts w:ascii="Arial" w:hAnsi="Arial" w:cs="Arial"/>
          <w:b/>
          <w:color w:val="FF0000"/>
        </w:rPr>
        <w:br/>
      </w:r>
    </w:p>
    <w:p w:rsidR="005F6406" w:rsidRPr="006404CE" w:rsidRDefault="005F6406" w:rsidP="006404CE">
      <w:pPr>
        <w:pStyle w:val="NormalWeb"/>
        <w:spacing w:before="0" w:beforeAutospacing="0" w:after="0" w:afterAutospacing="0"/>
        <w:ind w:left="360" w:hanging="360"/>
        <w:outlineLvl w:val="0"/>
        <w:rPr>
          <w:rFonts w:ascii="Arial" w:hAnsi="Arial"/>
          <w:color w:val="FF0000"/>
        </w:rPr>
      </w:pPr>
    </w:p>
    <w:p w:rsidR="008B62A9" w:rsidRDefault="008B62A9">
      <w:r>
        <w:br w:type="page"/>
      </w:r>
    </w:p>
    <w:p w:rsidR="001D1DD5" w:rsidRDefault="001D1DD5" w:rsidP="00F80002">
      <w:pPr>
        <w:numPr>
          <w:ilvl w:val="0"/>
          <w:numId w:val="17"/>
        </w:numPr>
      </w:pPr>
      <w:r>
        <w:lastRenderedPageBreak/>
        <w:sym w:font="Wingdings" w:char="F03A"/>
      </w:r>
      <w:r>
        <w:t xml:space="preserve"> </w:t>
      </w:r>
      <w:ins w:id="119" w:author="Lauren Nelson" w:date="2013-04-23T02:03:00Z">
        <w:r w:rsidR="00F80002">
          <w:t xml:space="preserve">Data Set: </w:t>
        </w:r>
        <w:r w:rsidR="00F80002" w:rsidRPr="00EB7826">
          <w:t>CO</w:t>
        </w:r>
        <w:r w:rsidR="00F80002" w:rsidRPr="007E791E">
          <w:rPr>
            <w:vertAlign w:val="subscript"/>
          </w:rPr>
          <w:t>2</w:t>
        </w:r>
        <w:r w:rsidR="00F80002" w:rsidRPr="00EB7826">
          <w:t xml:space="preserve"> Annual 2000-2007</w:t>
        </w:r>
      </w:ins>
      <w:ins w:id="120" w:author="Lauren Nelson" w:date="2013-04-23T02:04:00Z">
        <w:r w:rsidR="00F80002">
          <w:t xml:space="preserve">  </w:t>
        </w:r>
      </w:ins>
      <w:r>
        <w:t xml:space="preserve">Since the beginning of the industrial revolution there has been an ever increasing </w:t>
      </w:r>
      <w:del w:id="121" w:author="Lauren Nelson" w:date="2013-04-23T02:04:00Z">
        <w:r w:rsidDel="00F80002">
          <w:delText xml:space="preserve">of </w:delText>
        </w:r>
      </w:del>
      <w:r>
        <w:t>concentration of carbon dioxide (CO</w:t>
      </w:r>
      <w:r w:rsidRPr="00F80002">
        <w:rPr>
          <w:vertAlign w:val="subscript"/>
        </w:rPr>
        <w:t>2</w:t>
      </w:r>
      <w:r>
        <w:t xml:space="preserve">) in our atmosphere.  </w:t>
      </w:r>
      <w:ins w:id="122" w:author="Lauren Nelson" w:date="2013-04-23T02:04:00Z">
        <w:r w:rsidR="00F80002">
          <w:t xml:space="preserve">High levels of </w:t>
        </w:r>
      </w:ins>
      <w:r>
        <w:t>CO</w:t>
      </w:r>
      <w:r w:rsidRPr="00F80002">
        <w:rPr>
          <w:vertAlign w:val="subscript"/>
        </w:rPr>
        <w:t xml:space="preserve">2 </w:t>
      </w:r>
      <w:r>
        <w:t>in our atmosphere result</w:t>
      </w:r>
      <w:del w:id="123" w:author="Lauren Nelson" w:date="2013-04-23T02:05:00Z">
        <w:r w:rsidDel="006B483E">
          <w:delText>s</w:delText>
        </w:r>
      </w:del>
      <w:r>
        <w:t xml:space="preserve"> in </w:t>
      </w:r>
      <w:del w:id="124" w:author="Lauren Nelson" w:date="2013-04-23T02:06:00Z">
        <w:r w:rsidDel="006B483E">
          <w:delText xml:space="preserve">the </w:delText>
        </w:r>
      </w:del>
      <w:ins w:id="125" w:author="Lauren Nelson" w:date="2013-04-23T02:06:00Z">
        <w:r w:rsidR="006B483E">
          <w:t xml:space="preserve">a </w:t>
        </w:r>
      </w:ins>
      <w:r>
        <w:t>greenhouse effect which has lead to global warming.  CO</w:t>
      </w:r>
      <w:r w:rsidRPr="00F80002">
        <w:rPr>
          <w:vertAlign w:val="subscript"/>
        </w:rPr>
        <w:t xml:space="preserve">2 </w:t>
      </w:r>
      <w:r>
        <w:t xml:space="preserve">concentration is usually measured in parts per million by </w:t>
      </w:r>
      <w:commentRangeStart w:id="126"/>
      <w:r>
        <w:t>volume</w:t>
      </w:r>
      <w:commentRangeEnd w:id="126"/>
      <w:r w:rsidR="006B483E">
        <w:rPr>
          <w:rStyle w:val="CommentReference"/>
        </w:rPr>
        <w:commentReference w:id="126"/>
      </w:r>
      <w:r>
        <w:t xml:space="preserve"> (ppmv).  Just prior to the industrial revolution CO</w:t>
      </w:r>
      <w:r w:rsidRPr="00F80002">
        <w:rPr>
          <w:vertAlign w:val="subscript"/>
        </w:rPr>
        <w:t>2</w:t>
      </w:r>
      <w:r w:rsidRPr="00F627C6">
        <w:t xml:space="preserve"> </w:t>
      </w:r>
      <w:r>
        <w:t>concentrations were about 280 ppmv.  By 2008 CO</w:t>
      </w:r>
      <w:r w:rsidRPr="00F80002">
        <w:rPr>
          <w:vertAlign w:val="subscript"/>
        </w:rPr>
        <w:t>2</w:t>
      </w:r>
      <w:r w:rsidRPr="00F627C6">
        <w:t xml:space="preserve"> </w:t>
      </w:r>
      <w:r>
        <w:t>concentrations reached about 385 ppmv.  There is a growing consensus among scientists that specialize in global warming that 450 ppmv is a threshold above which disastrous</w:t>
      </w:r>
      <w:del w:id="127" w:author="Lauren Nelson" w:date="2013-04-23T02:06:00Z">
        <w:r w:rsidDel="006B483E">
          <w:delText xml:space="preserve"> </w:delText>
        </w:r>
      </w:del>
      <w:r>
        <w:t xml:space="preserve">, </w:t>
      </w:r>
      <w:r w:rsidR="000D016B">
        <w:t>ir</w:t>
      </w:r>
      <w:r>
        <w:t xml:space="preserve">revocable changes would </w:t>
      </w:r>
      <w:del w:id="128" w:author="Lauren Nelson" w:date="2013-04-23T02:07:00Z">
        <w:r w:rsidDel="006B483E">
          <w:delText xml:space="preserve">happen </w:delText>
        </w:r>
      </w:del>
      <w:ins w:id="129" w:author="Lauren Nelson" w:date="2013-04-23T02:07:00Z">
        <w:r w:rsidR="006B483E">
          <w:t>affect</w:t>
        </w:r>
      </w:ins>
      <w:del w:id="130" w:author="Lauren Nelson" w:date="2013-04-23T02:07:00Z">
        <w:r w:rsidDel="006B483E">
          <w:delText>to</w:delText>
        </w:r>
      </w:del>
      <w:r>
        <w:t xml:space="preserve"> the planet.. </w:t>
      </w:r>
    </w:p>
    <w:p w:rsidR="001D1DD5" w:rsidRDefault="001D1DD5" w:rsidP="002210B5">
      <w:pPr>
        <w:numPr>
          <w:ilvl w:val="1"/>
          <w:numId w:val="17"/>
        </w:numPr>
        <w:ind w:left="720"/>
      </w:pPr>
      <w:del w:id="131" w:author="Lauren Nelson" w:date="2013-04-23T02:07:00Z">
        <w:r w:rsidDel="006B483E">
          <w:delText>Open up the Fathom file “</w:delText>
        </w:r>
        <w:r w:rsidRPr="00EB7826" w:rsidDel="006B483E">
          <w:delText>CO</w:delText>
        </w:r>
        <w:r w:rsidRPr="007E791E" w:rsidDel="006B483E">
          <w:rPr>
            <w:vertAlign w:val="subscript"/>
          </w:rPr>
          <w:delText>2</w:delText>
        </w:r>
        <w:r w:rsidRPr="00EB7826" w:rsidDel="006B483E">
          <w:delText xml:space="preserve"> Annual 2000-2007</w:delText>
        </w:r>
        <w:r w:rsidDel="006B483E">
          <w:delText>” and</w:delText>
        </w:r>
      </w:del>
      <w:r>
        <w:t xml:space="preserve"> “</w:t>
      </w:r>
      <w:del w:id="132" w:author="Lauren Nelson" w:date="2013-04-23T02:07:00Z">
        <w:r w:rsidDel="006B483E">
          <w:delText xml:space="preserve">analyze </w:delText>
        </w:r>
      </w:del>
      <w:ins w:id="133" w:author="Lauren Nelson" w:date="2013-04-23T02:07:00Z">
        <w:r w:rsidR="006B483E">
          <w:t xml:space="preserve">Analyze </w:t>
        </w:r>
      </w:ins>
      <w:r>
        <w:t xml:space="preserve">the </w:t>
      </w:r>
      <w:commentRangeStart w:id="134"/>
      <w:r>
        <w:t>data</w:t>
      </w:r>
      <w:commentRangeEnd w:id="134"/>
      <w:r w:rsidR="006B483E">
        <w:rPr>
          <w:rStyle w:val="CommentReference"/>
        </w:rPr>
        <w:commentReference w:id="134"/>
      </w:r>
      <w:r>
        <w:t>”.</w:t>
      </w:r>
    </w:p>
    <w:p w:rsidR="001D1DD5" w:rsidRDefault="001D1DD5" w:rsidP="002210B5">
      <w:pPr>
        <w:numPr>
          <w:ilvl w:val="1"/>
          <w:numId w:val="17"/>
        </w:numPr>
        <w:ind w:left="720"/>
      </w:pPr>
      <w:r>
        <w:t xml:space="preserve">Write a sentence that explains the meaning of the slope of </w:t>
      </w:r>
      <w:del w:id="135" w:author="Lauren Nelson" w:date="2013-04-23T02:07:00Z">
        <w:r w:rsidDel="006B483E">
          <w:delText xml:space="preserve">the </w:delText>
        </w:r>
      </w:del>
      <w:ins w:id="136" w:author="Lauren Nelson" w:date="2013-04-23T02:07:00Z">
        <w:r w:rsidR="006B483E">
          <w:t xml:space="preserve">your </w:t>
        </w:r>
      </w:ins>
      <w:r>
        <w:t>linear model within the context.</w:t>
      </w:r>
      <w:r>
        <w:br/>
      </w:r>
      <w:r w:rsidRPr="001D1DD5">
        <w:rPr>
          <w:rFonts w:cs="Arial"/>
          <w:b/>
          <w:color w:val="FF0000"/>
        </w:rPr>
        <w:t xml:space="preserve"> The slope of the </w:t>
      </w:r>
      <w:ins w:id="137" w:author="Lauren Nelson" w:date="2013-04-23T02:07:00Z">
        <w:r w:rsidR="006B483E">
          <w:rPr>
            <w:rFonts w:cs="Arial"/>
            <w:b/>
            <w:color w:val="FF0000"/>
          </w:rPr>
          <w:t xml:space="preserve">given </w:t>
        </w:r>
      </w:ins>
      <w:r w:rsidRPr="001D1DD5">
        <w:rPr>
          <w:rFonts w:cs="Arial"/>
          <w:b/>
          <w:color w:val="FF0000"/>
        </w:rPr>
        <w:t>linear model is 2.1; so</w:t>
      </w:r>
      <w:del w:id="138" w:author="Lauren Nelson" w:date="2013-04-23T02:08:00Z">
        <w:r w:rsidRPr="001D1DD5" w:rsidDel="006B483E">
          <w:rPr>
            <w:rFonts w:cs="Arial"/>
            <w:b/>
            <w:color w:val="FF0000"/>
          </w:rPr>
          <w:delText>,</w:delText>
        </w:r>
      </w:del>
      <w:r w:rsidRPr="001D1DD5">
        <w:rPr>
          <w:rFonts w:cs="Arial"/>
          <w:b/>
          <w:color w:val="FF0000"/>
        </w:rPr>
        <w:t xml:space="preserve"> according to this linear model, we would expect an average increase of about 2.1 ppmv of CO2 each year</w:t>
      </w:r>
      <w:r>
        <w:rPr>
          <w:rFonts w:ascii="Calibri" w:hAnsi="Calibri"/>
          <w:color w:val="FF0000"/>
        </w:rPr>
        <w:t>.</w:t>
      </w:r>
      <w:r w:rsidRPr="001D1DD5">
        <w:rPr>
          <w:rFonts w:ascii="Calibri" w:hAnsi="Calibri"/>
          <w:color w:val="FF0000"/>
        </w:rPr>
        <w:t xml:space="preserve">  </w:t>
      </w:r>
    </w:p>
    <w:p w:rsidR="001D1DD5" w:rsidRDefault="001D1DD5" w:rsidP="002210B5">
      <w:pPr>
        <w:numPr>
          <w:ilvl w:val="1"/>
          <w:numId w:val="17"/>
        </w:numPr>
        <w:ind w:left="720"/>
      </w:pPr>
      <w:r>
        <w:t>According to your model, in what year will CO</w:t>
      </w:r>
      <w:r w:rsidRPr="00115318">
        <w:rPr>
          <w:vertAlign w:val="subscript"/>
        </w:rPr>
        <w:t>2</w:t>
      </w:r>
      <w:r>
        <w:t xml:space="preserve"> concentration reach 450 ppmv?</w:t>
      </w:r>
      <w:r w:rsidRPr="001D1DD5">
        <w:rPr>
          <w:rFonts w:ascii="Calibri" w:hAnsi="Calibri"/>
          <w:color w:val="FF0000"/>
        </w:rPr>
        <w:t xml:space="preserve"> </w:t>
      </w:r>
      <w:r>
        <w:rPr>
          <w:rFonts w:ascii="Calibri" w:hAnsi="Calibri"/>
          <w:color w:val="FF0000"/>
        </w:rPr>
        <w:br/>
      </w:r>
      <w:r w:rsidRPr="001D1DD5">
        <w:rPr>
          <w:rFonts w:cs="Arial"/>
          <w:b/>
          <w:color w:val="FF0000"/>
        </w:rPr>
        <w:t>About 2039</w:t>
      </w:r>
      <w:r>
        <w:br/>
      </w:r>
    </w:p>
    <w:p w:rsidR="00F8213D" w:rsidRPr="008B62A9" w:rsidRDefault="00F8213D" w:rsidP="00F8213D">
      <w:pPr>
        <w:ind w:left="360"/>
        <w:rPr>
          <w:sz w:val="20"/>
          <w:szCs w:val="20"/>
        </w:rPr>
      </w:pPr>
      <w:r w:rsidRPr="008B62A9">
        <w:rPr>
          <w:sz w:val="20"/>
          <w:szCs w:val="20"/>
        </w:rPr>
        <w:t>Sources:</w:t>
      </w:r>
      <w:r w:rsidRPr="008B62A9">
        <w:rPr>
          <w:sz w:val="20"/>
          <w:szCs w:val="20"/>
        </w:rPr>
        <w:br/>
        <w:t>Fight Global Warming</w:t>
      </w:r>
      <w:r w:rsidRPr="008B62A9">
        <w:rPr>
          <w:i/>
          <w:sz w:val="20"/>
          <w:szCs w:val="20"/>
        </w:rPr>
        <w:t>, Global Warming: Facts, Consequences, and Solutions</w:t>
      </w:r>
      <w:r w:rsidRPr="008B62A9">
        <w:rPr>
          <w:sz w:val="20"/>
          <w:szCs w:val="20"/>
        </w:rPr>
        <w:t>,</w:t>
      </w:r>
      <w:r w:rsidRPr="008B62A9">
        <w:rPr>
          <w:rFonts w:ascii="Calibri" w:hAnsi="Calibri"/>
          <w:color w:val="FF0000"/>
          <w:sz w:val="20"/>
          <w:szCs w:val="20"/>
        </w:rPr>
        <w:t xml:space="preserve"> </w:t>
      </w:r>
      <w:hyperlink r:id="rId41" w:history="1">
        <w:r w:rsidRPr="008B62A9">
          <w:rPr>
            <w:rStyle w:val="Hyperlink"/>
            <w:sz w:val="20"/>
            <w:szCs w:val="20"/>
          </w:rPr>
          <w:t>http://www.fightglobalwarming.com/content.cfm?contentID=5113</w:t>
        </w:r>
      </w:hyperlink>
      <w:r w:rsidRPr="008B62A9">
        <w:rPr>
          <w:sz w:val="20"/>
          <w:szCs w:val="20"/>
        </w:rPr>
        <w:t>,  2/21/2009.</w:t>
      </w:r>
      <w:r w:rsidRPr="008B62A9">
        <w:rPr>
          <w:rFonts w:ascii="Calibri" w:hAnsi="Calibri"/>
          <w:color w:val="FF0000"/>
          <w:sz w:val="20"/>
          <w:szCs w:val="20"/>
        </w:rPr>
        <w:br/>
      </w:r>
      <w:r w:rsidRPr="008B62A9">
        <w:rPr>
          <w:rFonts w:ascii="Calibri" w:hAnsi="Calibri"/>
          <w:color w:val="FF0000"/>
          <w:sz w:val="20"/>
          <w:szCs w:val="20"/>
        </w:rPr>
        <w:br/>
      </w:r>
      <w:r w:rsidRPr="008B62A9">
        <w:rPr>
          <w:i/>
          <w:sz w:val="20"/>
          <w:szCs w:val="20"/>
        </w:rPr>
        <w:t>Inter Press Service, CLIMATE CHANGE: Oceans Passing Critical CO2 Threshold</w:t>
      </w:r>
      <w:r w:rsidRPr="008B62A9">
        <w:rPr>
          <w:sz w:val="20"/>
          <w:szCs w:val="20"/>
        </w:rPr>
        <w:t>,</w:t>
      </w:r>
      <w:r w:rsidRPr="008B62A9">
        <w:rPr>
          <w:rStyle w:val="marrontitulobig"/>
          <w:rFonts w:cs="Arial"/>
          <w:color w:val="996600"/>
          <w:sz w:val="20"/>
          <w:szCs w:val="20"/>
        </w:rPr>
        <w:t xml:space="preserve"> </w:t>
      </w:r>
      <w:hyperlink r:id="rId42" w:history="1">
        <w:r w:rsidRPr="008B62A9">
          <w:rPr>
            <w:rStyle w:val="Hyperlink"/>
            <w:sz w:val="20"/>
            <w:szCs w:val="20"/>
          </w:rPr>
          <w:t>http://ipsnews.net/news.asp?idnews=44836</w:t>
        </w:r>
      </w:hyperlink>
      <w:r w:rsidRPr="008B62A9">
        <w:rPr>
          <w:sz w:val="20"/>
          <w:szCs w:val="20"/>
        </w:rPr>
        <w:t>, 2/21/2009.</w:t>
      </w:r>
      <w:r w:rsidRPr="008B62A9">
        <w:rPr>
          <w:sz w:val="20"/>
          <w:szCs w:val="20"/>
        </w:rPr>
        <w:br/>
      </w:r>
      <w:r w:rsidRPr="008B62A9">
        <w:rPr>
          <w:sz w:val="20"/>
          <w:szCs w:val="20"/>
        </w:rPr>
        <w:br/>
        <w:t xml:space="preserve">The Christian Science Monitor, </w:t>
      </w:r>
      <w:r w:rsidR="008B62A9" w:rsidRPr="008B62A9">
        <w:rPr>
          <w:i/>
          <w:sz w:val="20"/>
          <w:szCs w:val="20"/>
        </w:rPr>
        <w:t>A Key Threshold is C</w:t>
      </w:r>
      <w:r w:rsidRPr="008B62A9">
        <w:rPr>
          <w:i/>
          <w:sz w:val="20"/>
          <w:szCs w:val="20"/>
        </w:rPr>
        <w:t>rossed</w:t>
      </w:r>
      <w:r w:rsidRPr="008B62A9">
        <w:rPr>
          <w:sz w:val="20"/>
          <w:szCs w:val="20"/>
        </w:rPr>
        <w:t xml:space="preserve">, </w:t>
      </w:r>
      <w:hyperlink r:id="rId43" w:history="1">
        <w:r w:rsidRPr="008B62A9">
          <w:rPr>
            <w:rStyle w:val="Hyperlink"/>
            <w:sz w:val="20"/>
            <w:szCs w:val="20"/>
          </w:rPr>
          <w:t>http://www.csmonitor.com/2007/1011/p11s01-wogi.html</w:t>
        </w:r>
      </w:hyperlink>
      <w:r w:rsidRPr="008B62A9">
        <w:rPr>
          <w:sz w:val="20"/>
          <w:szCs w:val="20"/>
        </w:rPr>
        <w:t>, 2/21/2009.</w:t>
      </w:r>
    </w:p>
    <w:p w:rsidR="0099280D" w:rsidRPr="001D1DD5" w:rsidRDefault="0099280D" w:rsidP="001D1DD5">
      <w:pPr>
        <w:ind w:left="360"/>
      </w:pPr>
      <w:r>
        <w:br w:type="page"/>
      </w:r>
      <w:commentRangeStart w:id="139"/>
      <w:r>
        <w:rPr>
          <w:u w:val="single"/>
        </w:rPr>
        <w:lastRenderedPageBreak/>
        <w:t>Problem set 2-3</w:t>
      </w:r>
      <w:commentRangeEnd w:id="139"/>
      <w:r w:rsidR="006B483E">
        <w:rPr>
          <w:rStyle w:val="CommentReference"/>
        </w:rPr>
        <w:commentReference w:id="139"/>
      </w:r>
    </w:p>
    <w:p w:rsidR="00725FD1" w:rsidRDefault="00725FD1" w:rsidP="00725FD1">
      <w:r>
        <w:tab/>
      </w:r>
    </w:p>
    <w:p w:rsidR="00E63F92" w:rsidRDefault="00E63F92" w:rsidP="002210B5">
      <w:pPr>
        <w:numPr>
          <w:ilvl w:val="0"/>
          <w:numId w:val="2"/>
        </w:numPr>
        <w:tabs>
          <w:tab w:val="clear" w:pos="720"/>
          <w:tab w:val="num" w:pos="-3240"/>
        </w:tabs>
        <w:ind w:left="360"/>
      </w:pPr>
      <w:r>
        <w:sym w:font="Wingdings" w:char="F03A"/>
      </w:r>
      <w:r>
        <w:t xml:space="preserve"> </w:t>
      </w:r>
      <w:ins w:id="140" w:author="Lauren Nelson" w:date="2013-04-23T02:10:00Z">
        <w:r w:rsidR="006B483E">
          <w:t xml:space="preserve">Data Set: </w:t>
        </w:r>
      </w:ins>
      <w:commentRangeStart w:id="141"/>
      <w:r>
        <w:t>Percent</w:t>
      </w:r>
      <w:ins w:id="142" w:author="Lauren Nelson" w:date="2013-04-23T02:10:00Z">
        <w:r w:rsidR="006B483E">
          <w:t>age</w:t>
        </w:r>
      </w:ins>
      <w:r>
        <w:t xml:space="preserve"> of </w:t>
      </w:r>
      <w:ins w:id="143" w:author="Lauren Nelson" w:date="2013-04-23T02:10:00Z">
        <w:r w:rsidR="006B483E">
          <w:t xml:space="preserve">American </w:t>
        </w:r>
      </w:ins>
      <w:r>
        <w:t>Women in the Labor Force with Children</w:t>
      </w:r>
      <w:commentRangeEnd w:id="141"/>
      <w:r w:rsidR="006B483E">
        <w:rPr>
          <w:rStyle w:val="CommentReference"/>
        </w:rPr>
        <w:commentReference w:id="141"/>
      </w:r>
    </w:p>
    <w:p w:rsidR="00E63F92" w:rsidRDefault="006B483E" w:rsidP="002210B5">
      <w:pPr>
        <w:numPr>
          <w:ilvl w:val="1"/>
          <w:numId w:val="2"/>
        </w:numPr>
        <w:tabs>
          <w:tab w:val="clear" w:pos="1440"/>
        </w:tabs>
        <w:ind w:left="720"/>
      </w:pPr>
      <w:ins w:id="144" w:author="Lauren Nelson" w:date="2013-04-23T02:10:00Z">
        <w:r>
          <w:t>“</w:t>
        </w:r>
      </w:ins>
      <w:r w:rsidR="00E63F92">
        <w:t>Analyze the data</w:t>
      </w:r>
      <w:ins w:id="145" w:author="Lauren Nelson" w:date="2013-04-23T02:10:00Z">
        <w:r>
          <w:t>”</w:t>
        </w:r>
      </w:ins>
      <w:r w:rsidR="00E63F92">
        <w:t>.</w:t>
      </w:r>
    </w:p>
    <w:p w:rsidR="00E63F92" w:rsidRDefault="00E63F92" w:rsidP="002210B5">
      <w:pPr>
        <w:numPr>
          <w:ilvl w:val="1"/>
          <w:numId w:val="2"/>
        </w:numPr>
        <w:tabs>
          <w:tab w:val="clear" w:pos="1440"/>
        </w:tabs>
        <w:ind w:left="720"/>
      </w:pPr>
      <w:commentRangeStart w:id="146"/>
      <w:r>
        <w:t>According to your model, what percent</w:t>
      </w:r>
      <w:ins w:id="147" w:author="Lauren Nelson" w:date="2013-04-23T02:10:00Z">
        <w:r w:rsidR="006B483E">
          <w:t>age</w:t>
        </w:r>
      </w:ins>
      <w:r>
        <w:t xml:space="preserve"> of </w:t>
      </w:r>
      <w:ins w:id="148" w:author="Lauren Nelson" w:date="2013-04-23T02:13:00Z">
        <w:r w:rsidR="006B483E">
          <w:t xml:space="preserve">American </w:t>
        </w:r>
      </w:ins>
      <w:r>
        <w:t>women that have children</w:t>
      </w:r>
      <w:ins w:id="149" w:author="Lauren Nelson" w:date="2013-04-23T02:10:00Z">
        <w:r w:rsidR="006B483E">
          <w:t xml:space="preserve"> ages 6 to 17</w:t>
        </w:r>
      </w:ins>
      <w:r>
        <w:t xml:space="preserve"> will be in the labor force in the year 2030?  Is </w:t>
      </w:r>
      <w:del w:id="150" w:author="Lauren Nelson" w:date="2013-04-23T02:13:00Z">
        <w:r w:rsidDel="006B483E">
          <w:delText xml:space="preserve">this </w:delText>
        </w:r>
      </w:del>
      <w:ins w:id="151" w:author="Lauren Nelson" w:date="2013-04-23T02:13:00Z">
        <w:r w:rsidR="006B483E">
          <w:t xml:space="preserve">it </w:t>
        </w:r>
      </w:ins>
      <w:r>
        <w:t>a realistic answer?  If you said your model was an appropriate model then what went wrong?</w:t>
      </w:r>
      <w:r w:rsidR="00804BB7">
        <w:br/>
      </w:r>
      <w:commentRangeEnd w:id="146"/>
      <w:r w:rsidR="006B483E">
        <w:rPr>
          <w:rStyle w:val="CommentReference"/>
        </w:rPr>
        <w:commentReference w:id="146"/>
      </w:r>
      <w:r w:rsidR="005C68F0">
        <w:rPr>
          <w:noProof/>
        </w:rPr>
        <w:drawing>
          <wp:inline distT="0" distB="0" distL="0" distR="0">
            <wp:extent cx="5314950" cy="33147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srcRect/>
                    <a:stretch>
                      <a:fillRect/>
                    </a:stretch>
                  </pic:blipFill>
                  <pic:spPr bwMode="auto">
                    <a:xfrm>
                      <a:off x="0" y="0"/>
                      <a:ext cx="5314950" cy="3314700"/>
                    </a:xfrm>
                    <a:prstGeom prst="rect">
                      <a:avLst/>
                    </a:prstGeom>
                    <a:noFill/>
                    <a:ln w="9525">
                      <a:noFill/>
                      <a:miter lim="800000"/>
                      <a:headEnd/>
                      <a:tailEnd/>
                    </a:ln>
                  </pic:spPr>
                </pic:pic>
              </a:graphicData>
            </a:graphic>
          </wp:inline>
        </w:drawing>
      </w:r>
    </w:p>
    <w:p w:rsidR="00616430" w:rsidRPr="001D1DD5" w:rsidRDefault="00616430" w:rsidP="002210B5">
      <w:pPr>
        <w:ind w:left="720"/>
        <w:rPr>
          <w:rFonts w:cs="Arial"/>
          <w:b/>
        </w:rPr>
      </w:pPr>
      <w:r w:rsidRPr="001D1DD5">
        <w:rPr>
          <w:rFonts w:cs="Arial"/>
          <w:b/>
          <w:color w:val="FF0000"/>
          <w:u w:val="single"/>
        </w:rPr>
        <w:t>Model</w:t>
      </w:r>
      <w:r w:rsidRPr="001D1DD5">
        <w:rPr>
          <w:rFonts w:cs="Arial"/>
          <w:b/>
          <w:color w:val="FF0000"/>
        </w:rPr>
        <w:t>: y = 1.12(x-1975.5)+56.0</w:t>
      </w:r>
    </w:p>
    <w:p w:rsidR="00616430" w:rsidRPr="001D1DD5" w:rsidRDefault="00616430" w:rsidP="002210B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 xml:space="preserve">              x is Year</w:t>
      </w:r>
    </w:p>
    <w:p w:rsidR="00616430" w:rsidRPr="001D1DD5" w:rsidRDefault="00616430" w:rsidP="002210B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rPr>
        <w:t xml:space="preserve">              y is Percent</w:t>
      </w:r>
      <w:ins w:id="152" w:author="Lauren Nelson" w:date="2013-04-23T02:14:00Z">
        <w:r w:rsidR="006B483E">
          <w:rPr>
            <w:rFonts w:ascii="Arial" w:hAnsi="Arial" w:cs="Arial"/>
            <w:b/>
            <w:color w:val="FF0000"/>
          </w:rPr>
          <w:t>age</w:t>
        </w:r>
      </w:ins>
      <w:r w:rsidRPr="001D1DD5">
        <w:rPr>
          <w:rFonts w:ascii="Arial" w:hAnsi="Arial" w:cs="Arial"/>
          <w:b/>
          <w:color w:val="FF0000"/>
        </w:rPr>
        <w:t xml:space="preserve"> of </w:t>
      </w:r>
      <w:ins w:id="153" w:author="Lauren Nelson" w:date="2013-04-23T02:14:00Z">
        <w:r w:rsidR="006B483E">
          <w:rPr>
            <w:rFonts w:ascii="Arial" w:hAnsi="Arial" w:cs="Arial"/>
            <w:b/>
            <w:color w:val="FF0000"/>
          </w:rPr>
          <w:t xml:space="preserve">American </w:t>
        </w:r>
      </w:ins>
      <w:r w:rsidRPr="001D1DD5">
        <w:rPr>
          <w:rFonts w:ascii="Arial" w:hAnsi="Arial" w:cs="Arial"/>
          <w:b/>
          <w:color w:val="FF0000"/>
        </w:rPr>
        <w:t xml:space="preserve">women in labor force </w:t>
      </w:r>
    </w:p>
    <w:p w:rsidR="00616430" w:rsidRPr="001D1DD5" w:rsidRDefault="00616430" w:rsidP="002210B5">
      <w:pPr>
        <w:pStyle w:val="NormalWeb"/>
        <w:spacing w:before="0" w:beforeAutospacing="0" w:after="0" w:afterAutospacing="0"/>
        <w:ind w:left="720"/>
        <w:outlineLvl w:val="0"/>
        <w:rPr>
          <w:rFonts w:ascii="Arial" w:hAnsi="Arial" w:cs="Arial"/>
          <w:b/>
          <w:color w:val="FF0000"/>
          <w:u w:val="single"/>
        </w:rPr>
      </w:pPr>
      <w:r w:rsidRPr="001D1DD5">
        <w:rPr>
          <w:rFonts w:ascii="Arial" w:hAnsi="Arial" w:cs="Arial"/>
          <w:b/>
          <w:color w:val="FF0000"/>
          <w:u w:val="single"/>
        </w:rPr>
        <w:t>Residuals:</w:t>
      </w:r>
    </w:p>
    <w:p w:rsidR="00616430" w:rsidRPr="001D1DD5" w:rsidRDefault="00616430" w:rsidP="002210B5">
      <w:pPr>
        <w:pStyle w:val="NormalWeb"/>
        <w:spacing w:before="0" w:beforeAutospacing="0" w:after="0" w:afterAutospacing="0"/>
        <w:ind w:left="720"/>
        <w:outlineLvl w:val="1"/>
        <w:rPr>
          <w:rFonts w:ascii="Arial" w:hAnsi="Arial" w:cs="Arial"/>
          <w:b/>
          <w:color w:val="FF0000"/>
        </w:rPr>
      </w:pPr>
      <w:commentRangeStart w:id="154"/>
      <w:r w:rsidRPr="001D1DD5">
        <w:rPr>
          <w:rFonts w:ascii="Arial" w:hAnsi="Arial" w:cs="Arial"/>
          <w:b/>
          <w:color w:val="FF0000"/>
        </w:rPr>
        <w:t>Pattern: No clear pattern</w:t>
      </w:r>
    </w:p>
    <w:p w:rsidR="00616430" w:rsidRPr="001D1DD5" w:rsidRDefault="00616430" w:rsidP="002210B5">
      <w:pPr>
        <w:pStyle w:val="NormalWeb"/>
        <w:spacing w:before="0" w:beforeAutospacing="0" w:after="0" w:afterAutospacing="0"/>
        <w:ind w:left="720"/>
        <w:outlineLvl w:val="1"/>
        <w:rPr>
          <w:rFonts w:ascii="Arial" w:hAnsi="Arial" w:cs="Arial"/>
          <w:b/>
          <w:color w:val="FF0000"/>
        </w:rPr>
      </w:pPr>
      <w:r w:rsidRPr="001D1DD5">
        <w:rPr>
          <w:rFonts w:ascii="Arial" w:hAnsi="Arial" w:cs="Arial"/>
          <w:b/>
          <w:color w:val="FF0000"/>
        </w:rPr>
        <w:t>Magnitude: Very small</w:t>
      </w:r>
      <w:commentRangeEnd w:id="154"/>
      <w:r w:rsidR="006B483E">
        <w:rPr>
          <w:rStyle w:val="CommentReference"/>
          <w:rFonts w:ascii="Arial" w:hAnsi="Arial"/>
        </w:rPr>
        <w:commentReference w:id="154"/>
      </w:r>
    </w:p>
    <w:p w:rsidR="00E63F92" w:rsidRPr="001D1DD5" w:rsidRDefault="00E63F92" w:rsidP="002210B5">
      <w:pPr>
        <w:pStyle w:val="NormalWeb"/>
        <w:spacing w:before="0" w:beforeAutospacing="0" w:after="0" w:afterAutospacing="0"/>
        <w:ind w:left="720"/>
        <w:outlineLvl w:val="0"/>
        <w:rPr>
          <w:rFonts w:ascii="Arial" w:hAnsi="Arial" w:cs="Arial"/>
          <w:b/>
          <w:color w:val="FF0000"/>
        </w:rPr>
      </w:pPr>
      <w:r w:rsidRPr="001D1DD5">
        <w:rPr>
          <w:rFonts w:ascii="Arial" w:hAnsi="Arial" w:cs="Arial"/>
          <w:b/>
          <w:color w:val="FF0000"/>
          <w:u w:val="single"/>
        </w:rPr>
        <w:t>Comment on the model</w:t>
      </w:r>
      <w:r w:rsidRPr="001D1DD5">
        <w:rPr>
          <w:rFonts w:ascii="Arial" w:hAnsi="Arial" w:cs="Arial"/>
          <w:b/>
          <w:color w:val="FF0000"/>
        </w:rPr>
        <w:t>: The model is a very appropriate model</w:t>
      </w:r>
    </w:p>
    <w:p w:rsidR="00E63F92" w:rsidRDefault="00E63F92" w:rsidP="00616430">
      <w:pPr>
        <w:pStyle w:val="NormalWeb"/>
        <w:spacing w:before="0" w:beforeAutospacing="0" w:after="0" w:afterAutospacing="0"/>
        <w:outlineLvl w:val="0"/>
        <w:rPr>
          <w:rFonts w:ascii="Calibri" w:hAnsi="Calibri"/>
          <w:color w:val="FF0000"/>
        </w:rPr>
      </w:pPr>
    </w:p>
    <w:p w:rsidR="00725FD1" w:rsidRPr="002210B5" w:rsidRDefault="00E63F92" w:rsidP="002210B5">
      <w:pPr>
        <w:pStyle w:val="NormalWeb"/>
        <w:numPr>
          <w:ilvl w:val="0"/>
          <w:numId w:val="19"/>
        </w:numPr>
        <w:spacing w:before="0" w:beforeAutospacing="0" w:after="0" w:afterAutospacing="0"/>
        <w:outlineLvl w:val="0"/>
        <w:rPr>
          <w:rFonts w:ascii="Calibri" w:hAnsi="Calibri"/>
          <w:color w:val="FF0000"/>
        </w:rPr>
      </w:pPr>
      <w:r w:rsidRPr="006404CE">
        <w:rPr>
          <w:rFonts w:ascii="Arial" w:hAnsi="Arial"/>
        </w:rPr>
        <w:t xml:space="preserve">Write a sentence that explains the meaning of the slope of </w:t>
      </w:r>
      <w:del w:id="155" w:author="Lauren Nelson" w:date="2013-04-23T02:15:00Z">
        <w:r w:rsidRPr="006404CE" w:rsidDel="006B483E">
          <w:rPr>
            <w:rFonts w:ascii="Arial" w:hAnsi="Arial"/>
          </w:rPr>
          <w:delText xml:space="preserve">the </w:delText>
        </w:r>
      </w:del>
      <w:ins w:id="156" w:author="Lauren Nelson" w:date="2013-04-23T02:15:00Z">
        <w:r w:rsidR="006B483E">
          <w:rPr>
            <w:rFonts w:ascii="Arial" w:hAnsi="Arial"/>
          </w:rPr>
          <w:t>your</w:t>
        </w:r>
        <w:r w:rsidR="006B483E" w:rsidRPr="006404CE">
          <w:rPr>
            <w:rFonts w:ascii="Arial" w:hAnsi="Arial"/>
          </w:rPr>
          <w:t xml:space="preserve"> </w:t>
        </w:r>
      </w:ins>
      <w:r w:rsidRPr="006404CE">
        <w:rPr>
          <w:rFonts w:ascii="Arial" w:hAnsi="Arial"/>
        </w:rPr>
        <w:t>linear model within the context.</w:t>
      </w:r>
      <w:r w:rsidR="00616430" w:rsidRPr="006212AB">
        <w:rPr>
          <w:rFonts w:ascii="Calibri" w:hAnsi="Calibri"/>
          <w:color w:val="FF0000"/>
        </w:rPr>
        <w:t> </w:t>
      </w:r>
      <w:r w:rsidR="002210B5">
        <w:rPr>
          <w:rFonts w:ascii="Calibri" w:hAnsi="Calibri"/>
          <w:color w:val="FF0000"/>
        </w:rPr>
        <w:br/>
      </w:r>
      <w:r w:rsidR="00616430" w:rsidRPr="002210B5">
        <w:rPr>
          <w:rFonts w:ascii="Arial" w:hAnsi="Arial" w:cs="Arial"/>
          <w:b/>
          <w:color w:val="FF0000"/>
          <w:u w:val="single"/>
        </w:rPr>
        <w:t>Slope</w:t>
      </w:r>
      <w:r w:rsidR="00616430" w:rsidRPr="002210B5">
        <w:rPr>
          <w:rFonts w:ascii="Arial" w:hAnsi="Arial" w:cs="Arial"/>
          <w:b/>
          <w:color w:val="FF0000"/>
        </w:rPr>
        <w:t>: The slope of the</w:t>
      </w:r>
      <w:ins w:id="157" w:author="Lauren Nelson" w:date="2013-04-23T02:15:00Z">
        <w:r w:rsidR="006B483E">
          <w:rPr>
            <w:rFonts w:ascii="Arial" w:hAnsi="Arial" w:cs="Arial"/>
            <w:b/>
            <w:color w:val="FF0000"/>
          </w:rPr>
          <w:t xml:space="preserve"> given</w:t>
        </w:r>
      </w:ins>
      <w:r w:rsidR="00616430" w:rsidRPr="002210B5">
        <w:rPr>
          <w:rFonts w:ascii="Arial" w:hAnsi="Arial" w:cs="Arial"/>
          <w:b/>
          <w:color w:val="FF0000"/>
        </w:rPr>
        <w:t xml:space="preserve"> linear model is 1.12; so, according to this linear model, we would expect </w:t>
      </w:r>
      <w:commentRangeStart w:id="158"/>
      <w:r w:rsidR="00616430" w:rsidRPr="002210B5">
        <w:rPr>
          <w:rFonts w:ascii="Arial" w:hAnsi="Arial" w:cs="Arial"/>
          <w:b/>
          <w:color w:val="FF0000"/>
        </w:rPr>
        <w:t>an average increase of 1.12% of women with children 6 to 17 to be in the labor force each year</w:t>
      </w:r>
      <w:commentRangeEnd w:id="158"/>
      <w:r w:rsidR="006B483E">
        <w:rPr>
          <w:rStyle w:val="CommentReference"/>
          <w:rFonts w:ascii="Arial" w:hAnsi="Arial"/>
        </w:rPr>
        <w:commentReference w:id="158"/>
      </w:r>
      <w:r w:rsidR="00616430" w:rsidRPr="002210B5">
        <w:rPr>
          <w:rFonts w:ascii="Arial" w:hAnsi="Arial" w:cs="Arial"/>
          <w:b/>
          <w:color w:val="FF0000"/>
        </w:rPr>
        <w:t xml:space="preserve">.  </w:t>
      </w:r>
    </w:p>
    <w:p w:rsidR="00725FD1" w:rsidRDefault="001678A1" w:rsidP="002210B5">
      <w:pPr>
        <w:numPr>
          <w:ilvl w:val="0"/>
          <w:numId w:val="14"/>
        </w:numPr>
        <w:tabs>
          <w:tab w:val="clear" w:pos="720"/>
          <w:tab w:val="num" w:pos="-3060"/>
        </w:tabs>
        <w:ind w:left="360"/>
      </w:pPr>
      <w:r>
        <w:br w:type="page"/>
      </w:r>
      <w:r w:rsidR="00AB20C0">
        <w:rPr>
          <w:noProof/>
        </w:rPr>
        <w:lastRenderedPageBreak/>
        <w:drawing>
          <wp:anchor distT="0" distB="0" distL="114300" distR="114300" simplePos="0" relativeHeight="251665408" behindDoc="0" locked="0" layoutInCell="1" allowOverlap="1" wp14:anchorId="158AC473" wp14:editId="079F3FA8">
            <wp:simplePos x="0" y="0"/>
            <wp:positionH relativeFrom="column">
              <wp:posOffset>5162550</wp:posOffset>
            </wp:positionH>
            <wp:positionV relativeFrom="paragraph">
              <wp:posOffset>-47625</wp:posOffset>
            </wp:positionV>
            <wp:extent cx="981075" cy="17907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81075" cy="1790700"/>
                    </a:xfrm>
                    <a:prstGeom prst="rect">
                      <a:avLst/>
                    </a:prstGeom>
                  </pic:spPr>
                </pic:pic>
              </a:graphicData>
            </a:graphic>
            <wp14:sizeRelH relativeFrom="page">
              <wp14:pctWidth>0</wp14:pctWidth>
            </wp14:sizeRelH>
            <wp14:sizeRelV relativeFrom="page">
              <wp14:pctHeight>0</wp14:pctHeight>
            </wp14:sizeRelV>
          </wp:anchor>
        </w:drawing>
      </w:r>
      <w:r w:rsidR="0097499F">
        <w:sym w:font="Wingdings" w:char="F03A"/>
      </w:r>
      <w:r w:rsidR="0097499F">
        <w:t xml:space="preserve"> </w:t>
      </w:r>
      <w:r w:rsidR="00FB157C">
        <w:t>Analyze the Ball Data collected in class.</w:t>
      </w:r>
      <w:r w:rsidR="00AB20C0" w:rsidRPr="00AB20C0">
        <w:rPr>
          <w:noProof/>
        </w:rPr>
        <w:t xml:space="preserve"> </w:t>
      </w:r>
    </w:p>
    <w:p w:rsidR="00AB20C0" w:rsidRDefault="00AB20C0" w:rsidP="00AB20C0">
      <w:pPr>
        <w:ind w:left="360"/>
        <w:rPr>
          <w:ins w:id="159" w:author="Lauren Nelson" w:date="2013-04-23T02:17:00Z"/>
          <w:sz w:val="20"/>
        </w:rPr>
      </w:pPr>
      <w:r>
        <w:t>Independent variable – Time</w:t>
      </w:r>
      <w:r>
        <w:br/>
        <w:t>Dependent variable – Height (vertical distance from the sensor)</w:t>
      </w:r>
      <w:r>
        <w:br/>
      </w:r>
      <w:r>
        <w:br/>
      </w:r>
      <w:commentRangeStart w:id="160"/>
      <w:r>
        <w:rPr>
          <w:sz w:val="20"/>
        </w:rPr>
        <w:t>Image so</w:t>
      </w:r>
      <w:r w:rsidRPr="00D21F9C">
        <w:rPr>
          <w:sz w:val="20"/>
        </w:rPr>
        <w:t>urce:</w:t>
      </w:r>
      <w:commentRangeEnd w:id="160"/>
      <w:r w:rsidR="00110705">
        <w:rPr>
          <w:rStyle w:val="CommentReference"/>
        </w:rPr>
        <w:commentReference w:id="160"/>
      </w:r>
      <w:r w:rsidRPr="00D21F9C">
        <w:rPr>
          <w:sz w:val="20"/>
        </w:rPr>
        <w:t xml:space="preserve"> Investigating a Mass on a Spring. Nuffield Foundation, n.d. Web. 22 Feb. 2013. </w:t>
      </w:r>
      <w:r w:rsidRPr="005A4B38">
        <w:rPr>
          <w:sz w:val="20"/>
        </w:rPr>
        <w:t>&lt;http://www.nuffieldfoundation.org/sites/default/files/images/ Investigating%20a%20mass-on-spring%20oscillator_322.jpg&gt;.</w:t>
      </w:r>
    </w:p>
    <w:p w:rsidR="00110705" w:rsidRDefault="00110705" w:rsidP="00AB20C0">
      <w:pPr>
        <w:ind w:left="360"/>
        <w:rPr>
          <w:ins w:id="161" w:author="Lauren Nelson" w:date="2013-04-23T02:17:00Z"/>
          <w:sz w:val="20"/>
        </w:rPr>
      </w:pPr>
    </w:p>
    <w:p w:rsidR="00110705" w:rsidRPr="00110705" w:rsidRDefault="00110705" w:rsidP="00AB20C0">
      <w:pPr>
        <w:ind w:left="360"/>
        <w:rPr>
          <w:b/>
          <w:rPrChange w:id="162" w:author="Lauren Nelson" w:date="2013-04-23T02:17:00Z">
            <w:rPr/>
          </w:rPrChange>
        </w:rPr>
      </w:pPr>
      <w:ins w:id="163" w:author="Lauren Nelson" w:date="2013-04-23T02:17:00Z">
        <w:r w:rsidRPr="00110705">
          <w:rPr>
            <w:b/>
            <w:sz w:val="20"/>
            <w:rPrChange w:id="164" w:author="Lauren Nelson" w:date="2013-04-23T02:17:00Z">
              <w:rPr>
                <w:sz w:val="20"/>
              </w:rPr>
            </w:rPrChange>
          </w:rPr>
          <w:t>Compare answers with your classmates.</w:t>
        </w:r>
      </w:ins>
    </w:p>
    <w:p w:rsidR="009B70FC" w:rsidRDefault="00AB20C0" w:rsidP="009B70FC">
      <w:r>
        <w:br/>
      </w:r>
      <w:r>
        <w:br/>
      </w:r>
    </w:p>
    <w:p w:rsidR="009B70FC" w:rsidRDefault="009B70FC" w:rsidP="00AB20C0">
      <w:pPr>
        <w:ind w:left="360" w:hanging="360"/>
      </w:pPr>
      <w:r>
        <w:t>3.  Consider the scatterplot with linear model and the corresponding residuals.</w:t>
      </w:r>
    </w:p>
    <w:p w:rsidR="009B70FC" w:rsidRDefault="009B70FC" w:rsidP="009B70FC">
      <w:r>
        <w:t xml:space="preserve">     </w:t>
      </w:r>
      <w:r w:rsidR="005C68F0">
        <w:rPr>
          <w:noProof/>
        </w:rPr>
        <w:drawing>
          <wp:inline distT="0" distB="0" distL="0" distR="0">
            <wp:extent cx="3686175" cy="36195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srcRect/>
                    <a:stretch>
                      <a:fillRect/>
                    </a:stretch>
                  </pic:blipFill>
                  <pic:spPr bwMode="auto">
                    <a:xfrm>
                      <a:off x="0" y="0"/>
                      <a:ext cx="3686175" cy="3619500"/>
                    </a:xfrm>
                    <a:prstGeom prst="rect">
                      <a:avLst/>
                    </a:prstGeom>
                    <a:noFill/>
                    <a:ln w="9525">
                      <a:noFill/>
                      <a:miter lim="800000"/>
                      <a:headEnd/>
                      <a:tailEnd/>
                    </a:ln>
                  </pic:spPr>
                </pic:pic>
              </a:graphicData>
            </a:graphic>
          </wp:inline>
        </w:drawing>
      </w:r>
    </w:p>
    <w:p w:rsidR="009B70FC" w:rsidRDefault="002210B5" w:rsidP="009B70FC">
      <w:r>
        <w:t xml:space="preserve">      a)</w:t>
      </w:r>
      <w:r w:rsidR="009B70FC">
        <w:t xml:space="preserve">  Comment on the residuals.</w:t>
      </w:r>
    </w:p>
    <w:p w:rsidR="009B70FC" w:rsidRPr="001D1DD5" w:rsidRDefault="009B70FC" w:rsidP="009B70FC">
      <w:pPr>
        <w:pStyle w:val="NormalWeb"/>
        <w:spacing w:before="0" w:beforeAutospacing="0" w:after="0" w:afterAutospacing="0"/>
        <w:outlineLvl w:val="0"/>
        <w:rPr>
          <w:rFonts w:ascii="Arial" w:hAnsi="Arial" w:cs="Arial"/>
          <w:b/>
          <w:color w:val="FF0000"/>
          <w:u w:val="single"/>
        </w:rPr>
      </w:pPr>
      <w:r>
        <w:t xml:space="preserve">           </w:t>
      </w:r>
      <w:del w:id="165" w:author="Lauren Nelson" w:date="2013-04-23T02:18:00Z">
        <w:r w:rsidDel="00110705">
          <w:delText xml:space="preserve"> </w:delText>
        </w:r>
      </w:del>
      <w:r w:rsidRPr="001D1DD5">
        <w:rPr>
          <w:rFonts w:ascii="Arial" w:hAnsi="Arial" w:cs="Arial"/>
          <w:b/>
          <w:color w:val="FF0000"/>
          <w:u w:val="single"/>
        </w:rPr>
        <w:t>Residuals:</w:t>
      </w:r>
    </w:p>
    <w:p w:rsidR="009B70FC" w:rsidRPr="001D1DD5" w:rsidRDefault="009B70FC" w:rsidP="009B70FC">
      <w:pPr>
        <w:pStyle w:val="NormalWeb"/>
        <w:spacing w:before="0" w:beforeAutospacing="0" w:after="0" w:afterAutospacing="0"/>
        <w:ind w:left="690"/>
        <w:outlineLvl w:val="1"/>
        <w:rPr>
          <w:rFonts w:ascii="Arial" w:hAnsi="Arial" w:cs="Arial"/>
          <w:b/>
          <w:color w:val="FF0000"/>
        </w:rPr>
      </w:pPr>
      <w:commentRangeStart w:id="166"/>
      <w:r w:rsidRPr="001D1DD5">
        <w:rPr>
          <w:rFonts w:ascii="Arial" w:hAnsi="Arial" w:cs="Arial"/>
          <w:b/>
          <w:color w:val="FF0000"/>
        </w:rPr>
        <w:t>Pattern: No clear pattern</w:t>
      </w:r>
    </w:p>
    <w:p w:rsidR="009B70FC" w:rsidRPr="001D1DD5" w:rsidRDefault="003F26D5" w:rsidP="009B70FC">
      <w:pPr>
        <w:pStyle w:val="NormalWeb"/>
        <w:spacing w:before="0" w:beforeAutospacing="0" w:after="0" w:afterAutospacing="0"/>
        <w:ind w:left="690"/>
        <w:outlineLvl w:val="1"/>
        <w:rPr>
          <w:rFonts w:ascii="Arial" w:hAnsi="Arial" w:cs="Arial"/>
          <w:b/>
          <w:color w:val="FF0000"/>
        </w:rPr>
      </w:pPr>
      <w:r w:rsidRPr="001D1DD5">
        <w:rPr>
          <w:rFonts w:ascii="Arial" w:hAnsi="Arial" w:cs="Arial"/>
          <w:b/>
          <w:color w:val="FF0000"/>
        </w:rPr>
        <w:t>Magnitude: large</w:t>
      </w:r>
      <w:commentRangeEnd w:id="166"/>
      <w:r w:rsidR="00110705">
        <w:rPr>
          <w:rStyle w:val="CommentReference"/>
          <w:rFonts w:ascii="Arial" w:hAnsi="Arial"/>
        </w:rPr>
        <w:commentReference w:id="166"/>
      </w:r>
    </w:p>
    <w:p w:rsidR="009B70FC" w:rsidRPr="006A3B53" w:rsidRDefault="009B70FC" w:rsidP="009B70FC">
      <w:pPr>
        <w:pStyle w:val="NormalWeb"/>
        <w:spacing w:before="0" w:beforeAutospacing="0" w:after="0" w:afterAutospacing="0"/>
        <w:outlineLvl w:val="1"/>
      </w:pPr>
      <w:r w:rsidRPr="00F3102A">
        <w:t xml:space="preserve">            </w:t>
      </w:r>
    </w:p>
    <w:p w:rsidR="009B70FC" w:rsidRDefault="002210B5" w:rsidP="009B70FC">
      <w:r>
        <w:t xml:space="preserve">      b)</w:t>
      </w:r>
      <w:r w:rsidR="009B70FC">
        <w:t xml:space="preserve">  Comment on the appropriateness of the model.</w:t>
      </w:r>
    </w:p>
    <w:p w:rsidR="009B70FC" w:rsidRPr="001D1DD5" w:rsidRDefault="009B70FC" w:rsidP="009B70FC">
      <w:pPr>
        <w:rPr>
          <w:rFonts w:cs="Arial"/>
          <w:b/>
          <w:color w:val="FF0000"/>
        </w:rPr>
      </w:pPr>
      <w:r w:rsidRPr="001D1DD5">
        <w:rPr>
          <w:rFonts w:cs="Arial"/>
          <w:b/>
          <w:color w:val="FF0000"/>
        </w:rPr>
        <w:t xml:space="preserve">           </w:t>
      </w:r>
      <w:r w:rsidRPr="001D1DD5">
        <w:rPr>
          <w:rFonts w:cs="Arial"/>
          <w:b/>
          <w:color w:val="FF0000"/>
          <w:u w:val="single"/>
        </w:rPr>
        <w:t>Comment on the model</w:t>
      </w:r>
      <w:r w:rsidRPr="001D1DD5">
        <w:rPr>
          <w:rFonts w:cs="Arial"/>
          <w:b/>
          <w:color w:val="FF0000"/>
        </w:rPr>
        <w:t xml:space="preserve">: The model is an appropriate model, </w:t>
      </w:r>
      <w:r w:rsidR="001D1DD5">
        <w:rPr>
          <w:rFonts w:cs="Arial"/>
          <w:b/>
          <w:color w:val="FF0000"/>
        </w:rPr>
        <w:br/>
        <w:t xml:space="preserve">           </w:t>
      </w:r>
      <w:r w:rsidRPr="001D1DD5">
        <w:rPr>
          <w:rFonts w:cs="Arial"/>
          <w:b/>
          <w:color w:val="FF0000"/>
        </w:rPr>
        <w:t xml:space="preserve">but not very </w:t>
      </w:r>
      <w:commentRangeStart w:id="167"/>
      <w:r w:rsidRPr="001D1DD5">
        <w:rPr>
          <w:rFonts w:cs="Arial"/>
          <w:b/>
          <w:color w:val="FF0000"/>
        </w:rPr>
        <w:t>useful</w:t>
      </w:r>
      <w:commentRangeEnd w:id="167"/>
      <w:r w:rsidR="00110705">
        <w:rPr>
          <w:rStyle w:val="CommentReference"/>
        </w:rPr>
        <w:commentReference w:id="167"/>
      </w:r>
      <w:ins w:id="168" w:author="Lauren Nelson" w:date="2013-04-23T02:18:00Z">
        <w:r w:rsidR="00110705">
          <w:rPr>
            <w:rFonts w:cs="Arial"/>
            <w:b/>
            <w:color w:val="FF0000"/>
          </w:rPr>
          <w:t>.</w:t>
        </w:r>
      </w:ins>
    </w:p>
    <w:p w:rsidR="004A46A2" w:rsidRDefault="004A46A2" w:rsidP="00107757"/>
    <w:p w:rsidR="00245D47" w:rsidRDefault="0099280D" w:rsidP="00433130">
      <w:pPr>
        <w:rPr>
          <w:u w:val="single"/>
        </w:rPr>
      </w:pPr>
      <w:r>
        <w:br w:type="page"/>
      </w:r>
      <w:r w:rsidR="00245D47">
        <w:rPr>
          <w:u w:val="single"/>
        </w:rPr>
        <w:lastRenderedPageBreak/>
        <w:t>Problem set 2-4</w:t>
      </w:r>
    </w:p>
    <w:p w:rsidR="00245D47" w:rsidRDefault="00D43A57" w:rsidP="00245D47">
      <w:r>
        <w:rPr>
          <w:rFonts w:cs="Arial"/>
          <w:b/>
          <w:color w:val="FF0000"/>
        </w:rPr>
        <w:t>No solutions are given for most of the rest of the chapter.  Compare answers with your classmates before class or in class.</w:t>
      </w:r>
    </w:p>
    <w:p w:rsidR="00245D47" w:rsidRPr="00487AC0" w:rsidRDefault="00245D47" w:rsidP="002210B5">
      <w:pPr>
        <w:numPr>
          <w:ilvl w:val="0"/>
          <w:numId w:val="3"/>
        </w:numPr>
        <w:tabs>
          <w:tab w:val="clear" w:pos="720"/>
          <w:tab w:val="num" w:pos="-3240"/>
        </w:tabs>
        <w:ind w:left="360"/>
      </w:pPr>
      <w:r>
        <w:sym w:font="Wingdings" w:char="F03A"/>
      </w:r>
      <w:r>
        <w:t xml:space="preserve"> Data Set </w:t>
      </w:r>
      <w:del w:id="169" w:author="Lauren Nelson" w:date="2013-04-23T02:19:00Z">
        <w:r w:rsidDel="00110705">
          <w:delText xml:space="preserve">= </w:delText>
        </w:r>
      </w:del>
      <w:ins w:id="170" w:author="Lauren Nelson" w:date="2013-04-23T02:19:00Z">
        <w:r w:rsidR="00110705">
          <w:t>:</w:t>
        </w:r>
        <w:r w:rsidR="00110705">
          <w:t xml:space="preserve"> </w:t>
        </w:r>
      </w:ins>
      <w:r w:rsidRPr="009F4BCE">
        <w:t>Sheriff response time</w:t>
      </w:r>
      <w:r>
        <w:t xml:space="preserve">. </w:t>
      </w:r>
      <w:r w:rsidRPr="00487AC0">
        <w:rPr>
          <w:rFonts w:cs="Arial"/>
        </w:rPr>
        <w:t xml:space="preserve">A county sheriff has headquarters located five miles </w:t>
      </w:r>
      <w:del w:id="171" w:author="Lauren Nelson" w:date="2013-04-23T02:19:00Z">
        <w:r w:rsidRPr="00487AC0" w:rsidDel="00110705">
          <w:rPr>
            <w:rFonts w:cs="Arial"/>
          </w:rPr>
          <w:delText xml:space="preserve">off the highway </w:delText>
        </w:r>
      </w:del>
      <w:r w:rsidRPr="00487AC0">
        <w:rPr>
          <w:rFonts w:cs="Arial"/>
        </w:rPr>
        <w:t xml:space="preserve">from </w:t>
      </w:r>
      <w:ins w:id="172" w:author="Lauren Nelson" w:date="2013-04-23T02:19:00Z">
        <w:r w:rsidR="00110705">
          <w:rPr>
            <w:rFonts w:cs="Arial"/>
          </w:rPr>
          <w:t xml:space="preserve">highway </w:t>
        </w:r>
      </w:ins>
      <w:r w:rsidRPr="00487AC0">
        <w:rPr>
          <w:rFonts w:cs="Arial"/>
        </w:rPr>
        <w:t xml:space="preserve">mile marker 129. </w:t>
      </w:r>
      <w:del w:id="173" w:author="Lauren Nelson" w:date="2013-04-23T02:19:00Z">
        <w:r w:rsidRPr="00487AC0" w:rsidDel="00110705">
          <w:rPr>
            <w:rFonts w:cs="Arial"/>
          </w:rPr>
          <w:delText>On one day,</w:delText>
        </w:r>
      </w:del>
      <w:ins w:id="174" w:author="Lauren Nelson" w:date="2013-04-23T02:19:00Z">
        <w:r w:rsidR="00110705">
          <w:rPr>
            <w:rFonts w:cs="Arial"/>
          </w:rPr>
          <w:t>One day</w:t>
        </w:r>
      </w:ins>
      <w:r w:rsidRPr="00487AC0">
        <w:rPr>
          <w:rFonts w:cs="Arial"/>
        </w:rPr>
        <w:t xml:space="preserve"> the sheriff recorded how long it took deputies to respond from headquarters to calls along the highway in the county.  The table gives the mile marker from where the call was made and the corresponding response time in minutes.</w:t>
      </w:r>
    </w:p>
    <w:p w:rsidR="00245D47" w:rsidRPr="00D12B9F" w:rsidRDefault="00245D47" w:rsidP="002210B5">
      <w:pPr>
        <w:numPr>
          <w:ilvl w:val="1"/>
          <w:numId w:val="4"/>
        </w:numPr>
        <w:tabs>
          <w:tab w:val="clear" w:pos="1440"/>
          <w:tab w:val="num" w:pos="720"/>
        </w:tabs>
        <w:ind w:left="720"/>
      </w:pPr>
      <w:commentRangeStart w:id="175"/>
      <w:r>
        <w:rPr>
          <w:rFonts w:cs="Arial"/>
          <w:color w:val="000000"/>
        </w:rPr>
        <w:t>Find a function that models the data.  (M</w:t>
      </w:r>
      <w:r w:rsidR="00433130">
        <w:rPr>
          <w:rFonts w:cs="Arial"/>
          <w:color w:val="000000"/>
        </w:rPr>
        <w:t>ile m</w:t>
      </w:r>
      <w:r>
        <w:rPr>
          <w:rFonts w:cs="Arial"/>
          <w:color w:val="000000"/>
        </w:rPr>
        <w:t>arker is the independent variable; response time is the dependent variable.)</w:t>
      </w:r>
    </w:p>
    <w:p w:rsidR="00245D47" w:rsidRPr="00D12B9F" w:rsidRDefault="00245D47" w:rsidP="002210B5">
      <w:pPr>
        <w:numPr>
          <w:ilvl w:val="1"/>
          <w:numId w:val="4"/>
        </w:numPr>
        <w:tabs>
          <w:tab w:val="clear" w:pos="1440"/>
          <w:tab w:val="num" w:pos="720"/>
        </w:tabs>
        <w:ind w:left="720"/>
      </w:pPr>
      <w:del w:id="176" w:author="Lauren Nelson" w:date="2013-04-23T02:21:00Z">
        <w:r w:rsidDel="00110705">
          <w:rPr>
            <w:rFonts w:cs="Arial"/>
            <w:color w:val="000000"/>
          </w:rPr>
          <w:delText xml:space="preserve">Draw </w:delText>
        </w:r>
      </w:del>
      <w:ins w:id="177" w:author="Lauren Nelson" w:date="2013-04-23T02:21:00Z">
        <w:r w:rsidR="00110705">
          <w:rPr>
            <w:rFonts w:cs="Arial"/>
            <w:color w:val="000000"/>
          </w:rPr>
          <w:t>Create</w:t>
        </w:r>
        <w:r w:rsidR="00110705">
          <w:rPr>
            <w:rFonts w:cs="Arial"/>
            <w:color w:val="000000"/>
          </w:rPr>
          <w:t xml:space="preserve"> </w:t>
        </w:r>
      </w:ins>
      <w:r>
        <w:rPr>
          <w:rFonts w:cs="Arial"/>
          <w:color w:val="000000"/>
        </w:rPr>
        <w:t>a scatterplot that represents the data and graph your model on the same plot.</w:t>
      </w:r>
    </w:p>
    <w:p w:rsidR="00245D47" w:rsidRDefault="00245D47" w:rsidP="002210B5">
      <w:pPr>
        <w:numPr>
          <w:ilvl w:val="1"/>
          <w:numId w:val="4"/>
        </w:numPr>
        <w:tabs>
          <w:tab w:val="clear" w:pos="1440"/>
          <w:tab w:val="num" w:pos="720"/>
        </w:tabs>
        <w:ind w:left="720"/>
      </w:pPr>
      <w:del w:id="178" w:author="Lauren Nelson" w:date="2013-04-23T02:21:00Z">
        <w:r w:rsidDel="00110705">
          <w:rPr>
            <w:rFonts w:cs="Arial"/>
            <w:color w:val="000000"/>
          </w:rPr>
          <w:delText xml:space="preserve">Draw </w:delText>
        </w:r>
      </w:del>
      <w:ins w:id="179" w:author="Lauren Nelson" w:date="2013-04-23T02:21:00Z">
        <w:r w:rsidR="00110705">
          <w:rPr>
            <w:rFonts w:cs="Arial"/>
            <w:color w:val="000000"/>
          </w:rPr>
          <w:t>Create</w:t>
        </w:r>
        <w:r w:rsidR="00110705">
          <w:rPr>
            <w:rFonts w:cs="Arial"/>
            <w:color w:val="000000"/>
          </w:rPr>
          <w:t xml:space="preserve"> </w:t>
        </w:r>
      </w:ins>
      <w:r>
        <w:rPr>
          <w:rFonts w:cs="Arial"/>
          <w:color w:val="000000"/>
        </w:rPr>
        <w:t>a residual plot and comment on the residuals.</w:t>
      </w:r>
      <w:commentRangeEnd w:id="175"/>
      <w:r w:rsidR="00110705">
        <w:rPr>
          <w:rStyle w:val="CommentReference"/>
        </w:rPr>
        <w:commentReference w:id="175"/>
      </w:r>
    </w:p>
    <w:p w:rsidR="00FD626F" w:rsidRDefault="00245D47" w:rsidP="002210B5">
      <w:pPr>
        <w:numPr>
          <w:ilvl w:val="1"/>
          <w:numId w:val="4"/>
        </w:numPr>
        <w:tabs>
          <w:tab w:val="clear" w:pos="1440"/>
          <w:tab w:val="num" w:pos="720"/>
        </w:tabs>
        <w:ind w:left="720"/>
      </w:pPr>
      <w:r>
        <w:rPr>
          <w:rFonts w:cs="Arial"/>
          <w:color w:val="000000"/>
        </w:rPr>
        <w:t>According to your model, how long would it take a deputy to respond to a call at mile marker 140?</w:t>
      </w:r>
      <w:r>
        <w:br/>
      </w:r>
    </w:p>
    <w:p w:rsidR="00D71686" w:rsidRDefault="00107757" w:rsidP="00D71686">
      <w:pPr>
        <w:pStyle w:val="ListParagraph"/>
        <w:numPr>
          <w:ilvl w:val="0"/>
          <w:numId w:val="4"/>
        </w:numPr>
        <w:tabs>
          <w:tab w:val="clear" w:pos="720"/>
          <w:tab w:val="num" w:pos="-5040"/>
        </w:tabs>
        <w:ind w:left="360"/>
      </w:pPr>
      <w:r>
        <w:sym w:font="Wingdings" w:char="F03A"/>
      </w:r>
      <w:r>
        <w:t xml:space="preserve"> Data Set </w:t>
      </w:r>
      <w:del w:id="180" w:author="Lauren Nelson" w:date="2013-04-23T02:21:00Z">
        <w:r w:rsidDel="00110705">
          <w:delText xml:space="preserve">= </w:delText>
        </w:r>
      </w:del>
      <w:ins w:id="181" w:author="Lauren Nelson" w:date="2013-04-23T02:21:00Z">
        <w:r w:rsidR="00110705">
          <w:t>:</w:t>
        </w:r>
        <w:r w:rsidR="00110705">
          <w:t xml:space="preserve"> </w:t>
        </w:r>
      </w:ins>
      <w:r>
        <w:t xml:space="preserve">Car skids.  “Analyze the data”.  Use Skid Length (ft) as the independent variable and Speed (MPH) as the dependent variable. </w:t>
      </w:r>
    </w:p>
    <w:p w:rsidR="00245D47" w:rsidRPr="00D71686" w:rsidRDefault="00245D47" w:rsidP="00D71686">
      <w:pPr>
        <w:pStyle w:val="ListParagraph"/>
        <w:ind w:left="0"/>
        <w:rPr>
          <w:u w:val="single"/>
        </w:rPr>
      </w:pPr>
      <w:r>
        <w:br w:type="page"/>
      </w:r>
      <w:r w:rsidRPr="00D71686">
        <w:rPr>
          <w:u w:val="single"/>
        </w:rPr>
        <w:lastRenderedPageBreak/>
        <w:t>Problem set 2-5</w:t>
      </w:r>
    </w:p>
    <w:p w:rsidR="00245D47" w:rsidRDefault="00AB20C0" w:rsidP="00245D47">
      <w:r>
        <w:rPr>
          <w:rFonts w:cs="Arial"/>
          <w:b/>
          <w:color w:val="FF0000"/>
        </w:rPr>
        <w:t xml:space="preserve">It is necessary to do all of Chapter 3 before continuing.  When Chapter 3 is completed, repeat Problem Set 2-4 and then finish the chapter.  </w:t>
      </w:r>
    </w:p>
    <w:p w:rsidR="00245D47" w:rsidRPr="003C5D0F" w:rsidRDefault="00245D47" w:rsidP="002210B5">
      <w:pPr>
        <w:numPr>
          <w:ilvl w:val="0"/>
          <w:numId w:val="7"/>
        </w:numPr>
        <w:rPr>
          <w:rFonts w:cs="Arial"/>
          <w:color w:val="000000"/>
        </w:rPr>
      </w:pPr>
      <w:r>
        <w:sym w:font="Wingdings" w:char="F03A"/>
      </w:r>
      <w:r w:rsidR="00F57CF4" w:rsidRPr="00F57CF4">
        <w:t xml:space="preserve"> </w:t>
      </w:r>
      <w:r w:rsidR="00F57CF4">
        <w:t xml:space="preserve">Data Set </w:t>
      </w:r>
      <w:del w:id="182" w:author="Lauren Nelson" w:date="2013-04-23T02:21:00Z">
        <w:r w:rsidR="00F57CF4" w:rsidDel="00110705">
          <w:delText xml:space="preserve">= </w:delText>
        </w:r>
      </w:del>
      <w:ins w:id="183" w:author="Lauren Nelson" w:date="2013-04-23T02:21:00Z">
        <w:r w:rsidR="00110705">
          <w:t>:</w:t>
        </w:r>
        <w:r w:rsidR="00110705">
          <w:t xml:space="preserve"> </w:t>
        </w:r>
      </w:ins>
      <w:r w:rsidR="00F57CF4">
        <w:t xml:space="preserve">Pig weight gain.  </w:t>
      </w:r>
      <w:r w:rsidRPr="00103C47">
        <w:rPr>
          <w:rFonts w:cs="Arial"/>
        </w:rPr>
        <w:t>"A veterinarian was working for a large pig cooperative who was interested in increasing the weight of its pigs.  Twenty-four randomly selected pigs were each given a daily dosage (in pellets) of a food supplement.  Groups of three pigs each received the same dosage, and their percent</w:t>
      </w:r>
      <w:ins w:id="184" w:author="Lauren Nelson" w:date="2013-04-23T02:21:00Z">
        <w:r w:rsidR="00110705">
          <w:rPr>
            <w:rFonts w:cs="Arial"/>
          </w:rPr>
          <w:t>age</w:t>
        </w:r>
      </w:ins>
      <w:r w:rsidRPr="00103C47">
        <w:rPr>
          <w:rFonts w:cs="Arial"/>
        </w:rPr>
        <w:t xml:space="preserve"> weight gain was averaged.  The table </w:t>
      </w:r>
      <w:del w:id="185" w:author="Lauren Nelson" w:date="2013-04-23T02:22:00Z">
        <w:r w:rsidRPr="00103C47" w:rsidDel="00110705">
          <w:rPr>
            <w:rFonts w:cs="Arial"/>
          </w:rPr>
          <w:delText xml:space="preserve">below </w:delText>
        </w:r>
      </w:del>
      <w:ins w:id="186" w:author="Lauren Nelson" w:date="2013-04-23T02:22:00Z">
        <w:r w:rsidR="00110705">
          <w:rPr>
            <w:rFonts w:cs="Arial"/>
          </w:rPr>
          <w:t>given</w:t>
        </w:r>
        <w:r w:rsidR="00110705" w:rsidRPr="00103C47">
          <w:rPr>
            <w:rFonts w:cs="Arial"/>
          </w:rPr>
          <w:t xml:space="preserve"> </w:t>
        </w:r>
      </w:ins>
      <w:r w:rsidRPr="00103C47">
        <w:rPr>
          <w:rFonts w:cs="Arial"/>
        </w:rPr>
        <w:t>shows the average percent</w:t>
      </w:r>
      <w:ins w:id="187" w:author="Lauren Nelson" w:date="2013-04-23T02:22:00Z">
        <w:r w:rsidR="00110705">
          <w:rPr>
            <w:rFonts w:cs="Arial"/>
          </w:rPr>
          <w:t>age</w:t>
        </w:r>
      </w:ins>
      <w:r w:rsidRPr="00103C47">
        <w:rPr>
          <w:rFonts w:cs="Arial"/>
        </w:rPr>
        <w:t xml:space="preserve"> weight gain in one month for each group of three pigs in relation to the dosage".</w:t>
      </w:r>
      <w:r>
        <w:rPr>
          <w:rFonts w:cs="Arial"/>
        </w:rPr>
        <w:t xml:space="preserve"> </w:t>
      </w:r>
      <w:commentRangeStart w:id="188"/>
      <w:r>
        <w:rPr>
          <w:rFonts w:cs="Arial"/>
        </w:rPr>
        <w:t>(i)</w:t>
      </w:r>
      <w:commentRangeEnd w:id="188"/>
      <w:r w:rsidR="00110705">
        <w:rPr>
          <w:rStyle w:val="CommentReference"/>
        </w:rPr>
        <w:commentReference w:id="188"/>
      </w:r>
    </w:p>
    <w:p w:rsidR="00245D47" w:rsidRPr="00D12B9F" w:rsidRDefault="00245D47" w:rsidP="002210B5">
      <w:pPr>
        <w:numPr>
          <w:ilvl w:val="1"/>
          <w:numId w:val="13"/>
        </w:numPr>
      </w:pPr>
      <w:commentRangeStart w:id="189"/>
      <w:r>
        <w:rPr>
          <w:rFonts w:cs="Arial"/>
          <w:color w:val="000000"/>
        </w:rPr>
        <w:t xml:space="preserve">Find a function that models the data.  (Dosage is the independent variable; weight gain </w:t>
      </w:r>
      <w:del w:id="190" w:author="Lauren Nelson" w:date="2013-04-23T02:23:00Z">
        <w:r w:rsidDel="00110705">
          <w:rPr>
            <w:rFonts w:cs="Arial"/>
            <w:color w:val="000000"/>
          </w:rPr>
          <w:delText xml:space="preserve">in </w:delText>
        </w:r>
      </w:del>
      <w:ins w:id="191" w:author="Lauren Nelson" w:date="2013-04-23T02:23:00Z">
        <w:r w:rsidR="00110705">
          <w:rPr>
            <w:rFonts w:cs="Arial"/>
            <w:color w:val="000000"/>
          </w:rPr>
          <w:t>as a</w:t>
        </w:r>
        <w:r w:rsidR="00110705">
          <w:rPr>
            <w:rFonts w:cs="Arial"/>
            <w:color w:val="000000"/>
          </w:rPr>
          <w:t xml:space="preserve"> </w:t>
        </w:r>
      </w:ins>
      <w:r>
        <w:rPr>
          <w:rFonts w:cs="Arial"/>
          <w:color w:val="000000"/>
        </w:rPr>
        <w:t>percent</w:t>
      </w:r>
      <w:ins w:id="192" w:author="Lauren Nelson" w:date="2013-04-23T02:23:00Z">
        <w:r w:rsidR="00110705">
          <w:rPr>
            <w:rFonts w:cs="Arial"/>
            <w:color w:val="000000"/>
          </w:rPr>
          <w:t>age</w:t>
        </w:r>
      </w:ins>
      <w:r>
        <w:rPr>
          <w:rFonts w:cs="Arial"/>
          <w:color w:val="000000"/>
        </w:rPr>
        <w:t xml:space="preserve"> is the dependent variable.)</w:t>
      </w:r>
    </w:p>
    <w:p w:rsidR="00245D47" w:rsidRPr="00D12B9F" w:rsidRDefault="00245D47" w:rsidP="002210B5">
      <w:pPr>
        <w:numPr>
          <w:ilvl w:val="1"/>
          <w:numId w:val="13"/>
        </w:numPr>
      </w:pPr>
      <w:del w:id="193" w:author="Lauren Nelson" w:date="2013-04-23T02:23:00Z">
        <w:r w:rsidDel="00110705">
          <w:rPr>
            <w:rFonts w:cs="Arial"/>
            <w:color w:val="000000"/>
          </w:rPr>
          <w:delText xml:space="preserve">Draw </w:delText>
        </w:r>
      </w:del>
      <w:ins w:id="194" w:author="Lauren Nelson" w:date="2013-04-23T02:23:00Z">
        <w:r w:rsidR="00110705">
          <w:rPr>
            <w:rFonts w:cs="Arial"/>
            <w:color w:val="000000"/>
          </w:rPr>
          <w:t>Create</w:t>
        </w:r>
        <w:r w:rsidR="00110705">
          <w:rPr>
            <w:rFonts w:cs="Arial"/>
            <w:color w:val="000000"/>
          </w:rPr>
          <w:t xml:space="preserve"> </w:t>
        </w:r>
      </w:ins>
      <w:r>
        <w:rPr>
          <w:rFonts w:cs="Arial"/>
          <w:color w:val="000000"/>
        </w:rPr>
        <w:t>a scatterplot that represents the data and graph your model on the same plot.</w:t>
      </w:r>
    </w:p>
    <w:p w:rsidR="00245D47" w:rsidRDefault="00245D47" w:rsidP="002210B5">
      <w:pPr>
        <w:numPr>
          <w:ilvl w:val="1"/>
          <w:numId w:val="13"/>
        </w:numPr>
        <w:rPr>
          <w:rFonts w:cs="Arial"/>
          <w:color w:val="000000"/>
        </w:rPr>
      </w:pPr>
      <w:del w:id="195" w:author="Lauren Nelson" w:date="2013-04-23T02:23:00Z">
        <w:r w:rsidDel="00110705">
          <w:rPr>
            <w:rFonts w:cs="Arial"/>
            <w:color w:val="000000"/>
          </w:rPr>
          <w:delText xml:space="preserve">Draw </w:delText>
        </w:r>
      </w:del>
      <w:ins w:id="196" w:author="Lauren Nelson" w:date="2013-04-23T02:23:00Z">
        <w:r w:rsidR="00110705">
          <w:rPr>
            <w:rFonts w:cs="Arial"/>
            <w:color w:val="000000"/>
          </w:rPr>
          <w:t>Create</w:t>
        </w:r>
        <w:r w:rsidR="00110705">
          <w:rPr>
            <w:rFonts w:cs="Arial"/>
            <w:color w:val="000000"/>
          </w:rPr>
          <w:t xml:space="preserve"> </w:t>
        </w:r>
      </w:ins>
      <w:r>
        <w:rPr>
          <w:rFonts w:cs="Arial"/>
          <w:color w:val="000000"/>
        </w:rPr>
        <w:t>a residual plot and comment on the residuals.</w:t>
      </w:r>
      <w:commentRangeEnd w:id="189"/>
      <w:r w:rsidR="00110705">
        <w:rPr>
          <w:rStyle w:val="CommentReference"/>
        </w:rPr>
        <w:commentReference w:id="189"/>
      </w:r>
    </w:p>
    <w:p w:rsidR="00245D47" w:rsidRPr="00CB3432" w:rsidRDefault="00245D47" w:rsidP="002210B5">
      <w:pPr>
        <w:numPr>
          <w:ilvl w:val="1"/>
          <w:numId w:val="13"/>
        </w:numPr>
        <w:rPr>
          <w:rFonts w:cs="Arial"/>
          <w:color w:val="000000"/>
        </w:rPr>
      </w:pPr>
      <w:r>
        <w:rPr>
          <w:rFonts w:cs="Arial"/>
          <w:color w:val="000000"/>
        </w:rPr>
        <w:t>According to your model, what is the dosage that results in a maximum weight gain?</w:t>
      </w:r>
    </w:p>
    <w:p w:rsidR="00245D47" w:rsidRPr="00D50EC4" w:rsidRDefault="00110705" w:rsidP="00245D47">
      <w:pPr>
        <w:rPr>
          <w:rFonts w:cs="Arial"/>
          <w:color w:val="000000"/>
        </w:rPr>
      </w:pPr>
      <w:r>
        <w:rPr>
          <w:noProof/>
        </w:rPr>
        <w:drawing>
          <wp:anchor distT="0" distB="0" distL="114300" distR="114300" simplePos="0" relativeHeight="251661312" behindDoc="0" locked="0" layoutInCell="1" allowOverlap="1" wp14:anchorId="0FA694BE" wp14:editId="04A500EA">
            <wp:simplePos x="0" y="0"/>
            <wp:positionH relativeFrom="column">
              <wp:posOffset>3853180</wp:posOffset>
            </wp:positionH>
            <wp:positionV relativeFrom="paragraph">
              <wp:posOffset>156210</wp:posOffset>
            </wp:positionV>
            <wp:extent cx="2400300" cy="1577975"/>
            <wp:effectExtent l="0" t="0" r="0" b="3175"/>
            <wp:wrapSquare wrapText="bothSides"/>
            <wp:docPr id="16" name="Picture 17" descr="Measure Spaghetti East Hampton Industries 72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asure Spaghetti East Hampton Industries 723J"/>
                    <pic:cNvPicPr>
                      <a:picLocks noChangeAspect="1" noChangeArrowheads="1"/>
                    </pic:cNvPicPr>
                  </pic:nvPicPr>
                  <pic:blipFill>
                    <a:blip r:embed="rId47" r:link="rId48" cstate="print"/>
                    <a:srcRect/>
                    <a:stretch>
                      <a:fillRect/>
                    </a:stretch>
                  </pic:blipFill>
                  <pic:spPr bwMode="auto">
                    <a:xfrm>
                      <a:off x="0" y="0"/>
                      <a:ext cx="2400300" cy="1577975"/>
                    </a:xfrm>
                    <a:prstGeom prst="rect">
                      <a:avLst/>
                    </a:prstGeom>
                    <a:noFill/>
                    <a:ln w="9525">
                      <a:noFill/>
                      <a:miter lim="800000"/>
                      <a:headEnd/>
                      <a:tailEnd/>
                    </a:ln>
                  </pic:spPr>
                </pic:pic>
              </a:graphicData>
            </a:graphic>
          </wp:anchor>
        </w:drawing>
      </w:r>
    </w:p>
    <w:p w:rsidR="003F26D5" w:rsidRDefault="003F26D5" w:rsidP="002210B5">
      <w:pPr>
        <w:numPr>
          <w:ilvl w:val="0"/>
          <w:numId w:val="7"/>
        </w:numPr>
        <w:rPr>
          <w:rFonts w:cs="Arial"/>
          <w:color w:val="000000"/>
        </w:rPr>
      </w:pPr>
      <w:r>
        <w:sym w:font="Wingdings" w:char="F03A"/>
      </w:r>
      <w:r>
        <w:t xml:space="preserve"> “</w:t>
      </w:r>
      <w:r w:rsidRPr="00B42026">
        <w:t xml:space="preserve">To estimate the amount of spaghetti to use for one serving, measure </w:t>
      </w:r>
      <w:del w:id="197" w:author="Lauren Nelson" w:date="2013-04-23T02:25:00Z">
        <w:r w:rsidRPr="00B42026" w:rsidDel="00110705">
          <w:delText xml:space="preserve">an </w:delText>
        </w:r>
      </w:del>
      <w:ins w:id="198" w:author="Lauren Nelson" w:date="2013-04-23T02:25:00Z">
        <w:r w:rsidR="00110705">
          <w:t>the</w:t>
        </w:r>
        <w:r w:rsidR="00110705" w:rsidRPr="00B42026">
          <w:t xml:space="preserve"> </w:t>
        </w:r>
      </w:ins>
      <w:r w:rsidRPr="00B42026">
        <w:t>amount you can enclose in the circle made by your thumb and forefinger</w:t>
      </w:r>
      <w:r>
        <w:t>”</w:t>
      </w:r>
      <w:r w:rsidRPr="00B42026">
        <w:t>.</w:t>
      </w:r>
      <w:r>
        <w:t xml:space="preserve">  Alternatively, you can use a pasta serving guide.   (ii)</w:t>
      </w:r>
      <w:r>
        <w:rPr>
          <w:rFonts w:cs="Arial"/>
          <w:color w:val="000000"/>
          <w:sz w:val="20"/>
          <w:szCs w:val="20"/>
        </w:rPr>
        <w:t xml:space="preserve">  </w:t>
      </w:r>
      <w:r>
        <w:rPr>
          <w:rFonts w:cs="Arial"/>
          <w:color w:val="000000"/>
        </w:rPr>
        <w:t xml:space="preserve">The </w:t>
      </w:r>
      <w:commentRangeStart w:id="199"/>
      <w:r>
        <w:rPr>
          <w:rFonts w:cs="Arial"/>
          <w:color w:val="000000"/>
        </w:rPr>
        <w:t xml:space="preserve">photo </w:t>
      </w:r>
      <w:commentRangeEnd w:id="199"/>
      <w:r w:rsidR="00110705">
        <w:rPr>
          <w:rStyle w:val="CommentReference"/>
        </w:rPr>
        <w:commentReference w:id="199"/>
      </w:r>
      <w:r>
        <w:rPr>
          <w:rFonts w:cs="Arial"/>
          <w:color w:val="000000"/>
        </w:rPr>
        <w:t xml:space="preserve">at the right is a guide for 1, 2, 3, and 4 servings of pasta.  </w:t>
      </w:r>
      <w:commentRangeStart w:id="200"/>
      <w:r w:rsidRPr="00582D45">
        <w:rPr>
          <w:rFonts w:cs="Arial"/>
          <w:color w:val="000000"/>
        </w:rPr>
        <w:t>(ii</w:t>
      </w:r>
      <w:r>
        <w:rPr>
          <w:rFonts w:cs="Arial"/>
          <w:color w:val="000000"/>
        </w:rPr>
        <w:t>i</w:t>
      </w:r>
      <w:r w:rsidRPr="00582D45">
        <w:rPr>
          <w:rFonts w:cs="Arial"/>
          <w:color w:val="000000"/>
        </w:rPr>
        <w:t>)</w:t>
      </w:r>
      <w:commentRangeEnd w:id="200"/>
      <w:r w:rsidR="00110705">
        <w:rPr>
          <w:rStyle w:val="CommentReference"/>
        </w:rPr>
        <w:commentReference w:id="200"/>
      </w:r>
      <w:r>
        <w:rPr>
          <w:rFonts w:cs="Arial"/>
          <w:color w:val="000000"/>
        </w:rPr>
        <w:br/>
      </w:r>
      <w:r>
        <w:rPr>
          <w:rFonts w:cs="Arial"/>
          <w:color w:val="000000"/>
        </w:rPr>
        <w:br/>
        <w:t xml:space="preserve">Collecting the data – In class you will use the spaghetti serving guide to make bundles of pasta that each represent one serving.   Make 6 separate bundles such that each represents one serving.  Measure the </w:t>
      </w:r>
      <w:r w:rsidR="00A97541">
        <w:rPr>
          <w:rFonts w:cs="Arial"/>
          <w:color w:val="000000"/>
        </w:rPr>
        <w:t>circumference</w:t>
      </w:r>
      <w:r>
        <w:rPr>
          <w:rFonts w:cs="Arial"/>
          <w:color w:val="000000"/>
        </w:rPr>
        <w:t xml:space="preserve"> of 1 serving (1 bundle) to the nearest millimeter. Because “error is inherent in measurement”</w:t>
      </w:r>
      <w:ins w:id="201" w:author="Lauren Nelson" w:date="2013-04-23T02:25:00Z">
        <w:r w:rsidR="00110705">
          <w:rPr>
            <w:rFonts w:cs="Arial"/>
            <w:color w:val="000000"/>
          </w:rPr>
          <w:t>,</w:t>
        </w:r>
      </w:ins>
      <w:r>
        <w:rPr>
          <w:rFonts w:cs="Arial"/>
          <w:color w:val="000000"/>
        </w:rPr>
        <w:t xml:space="preserve"> measure the circumference three times and use the mean or median of the three measurements.  Now add another bundle and measure the circumference of 2 servings.  Keep adding bundles and measure the corresponding </w:t>
      </w:r>
      <w:r w:rsidR="00A97541">
        <w:rPr>
          <w:rFonts w:cs="Arial"/>
          <w:color w:val="000000"/>
        </w:rPr>
        <w:t xml:space="preserve">circumference </w:t>
      </w:r>
      <w:r>
        <w:rPr>
          <w:rFonts w:cs="Arial"/>
          <w:color w:val="000000"/>
        </w:rPr>
        <w:t>and record the results in the table below.</w:t>
      </w:r>
      <w:r>
        <w:rPr>
          <w:rFonts w:cs="Arial"/>
          <w:color w:val="000000"/>
        </w:rPr>
        <w:br/>
      </w:r>
    </w:p>
    <w:tbl>
      <w:tblPr>
        <w:tblW w:w="41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60"/>
      </w:tblGrid>
      <w:tr w:rsidR="003F26D5" w:rsidRPr="00B73419" w:rsidTr="00B73419">
        <w:tc>
          <w:tcPr>
            <w:tcW w:w="1980" w:type="dxa"/>
            <w:vAlign w:val="center"/>
          </w:tcPr>
          <w:p w:rsidR="003F26D5" w:rsidRPr="00B73419" w:rsidRDefault="003F26D5" w:rsidP="00B73419">
            <w:pPr>
              <w:jc w:val="center"/>
              <w:rPr>
                <w:rFonts w:cs="Arial"/>
                <w:color w:val="000000"/>
              </w:rPr>
            </w:pPr>
            <w:r w:rsidRPr="00B73419">
              <w:rPr>
                <w:rFonts w:cs="Arial"/>
                <w:color w:val="000000"/>
              </w:rPr>
              <w:t>Number of servings</w:t>
            </w:r>
          </w:p>
        </w:tc>
        <w:tc>
          <w:tcPr>
            <w:tcW w:w="2160" w:type="dxa"/>
          </w:tcPr>
          <w:p w:rsidR="003F26D5" w:rsidRPr="00B73419" w:rsidRDefault="003F26D5" w:rsidP="00B73419">
            <w:pPr>
              <w:jc w:val="center"/>
              <w:rPr>
                <w:rFonts w:cs="Arial"/>
                <w:color w:val="000000"/>
              </w:rPr>
            </w:pPr>
            <w:r w:rsidRPr="00B73419">
              <w:rPr>
                <w:rFonts w:cs="Arial"/>
                <w:color w:val="000000"/>
              </w:rPr>
              <w:t xml:space="preserve">Bundle </w:t>
            </w:r>
            <w:bookmarkStart w:id="202" w:name="OLE_LINK1"/>
            <w:bookmarkStart w:id="203" w:name="OLE_LINK2"/>
            <w:r w:rsidRPr="00B73419">
              <w:rPr>
                <w:rFonts w:cs="Arial"/>
                <w:color w:val="000000"/>
              </w:rPr>
              <w:t xml:space="preserve">circumference </w:t>
            </w:r>
            <w:bookmarkEnd w:id="202"/>
            <w:bookmarkEnd w:id="203"/>
            <w:r w:rsidRPr="00B73419">
              <w:rPr>
                <w:rFonts w:cs="Arial"/>
                <w:color w:val="000000"/>
              </w:rPr>
              <w:t>(mm)</w:t>
            </w: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1</w:t>
            </w:r>
          </w:p>
        </w:tc>
        <w:tc>
          <w:tcPr>
            <w:tcW w:w="2160" w:type="dxa"/>
          </w:tcPr>
          <w:p w:rsidR="003F26D5" w:rsidRPr="00B73419" w:rsidRDefault="003F26D5" w:rsidP="00B73419">
            <w:pPr>
              <w:jc w:val="center"/>
              <w:rPr>
                <w:rFonts w:cs="Arial"/>
                <w:color w:val="000000"/>
              </w:rPr>
            </w:pP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2</w:t>
            </w:r>
          </w:p>
        </w:tc>
        <w:tc>
          <w:tcPr>
            <w:tcW w:w="2160" w:type="dxa"/>
          </w:tcPr>
          <w:p w:rsidR="003F26D5" w:rsidRPr="00B73419" w:rsidRDefault="003F26D5" w:rsidP="00B73419">
            <w:pPr>
              <w:jc w:val="center"/>
              <w:rPr>
                <w:rFonts w:cs="Arial"/>
                <w:color w:val="000000"/>
              </w:rPr>
            </w:pP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3</w:t>
            </w:r>
          </w:p>
        </w:tc>
        <w:tc>
          <w:tcPr>
            <w:tcW w:w="2160" w:type="dxa"/>
          </w:tcPr>
          <w:p w:rsidR="003F26D5" w:rsidRPr="00B73419" w:rsidRDefault="003F26D5" w:rsidP="00B73419">
            <w:pPr>
              <w:jc w:val="center"/>
              <w:rPr>
                <w:rFonts w:cs="Arial"/>
                <w:color w:val="000000"/>
              </w:rPr>
            </w:pP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4</w:t>
            </w:r>
          </w:p>
        </w:tc>
        <w:tc>
          <w:tcPr>
            <w:tcW w:w="2160" w:type="dxa"/>
          </w:tcPr>
          <w:p w:rsidR="003F26D5" w:rsidRPr="00B73419" w:rsidRDefault="003F26D5" w:rsidP="00B73419">
            <w:pPr>
              <w:jc w:val="center"/>
              <w:rPr>
                <w:rFonts w:cs="Arial"/>
                <w:color w:val="000000"/>
              </w:rPr>
            </w:pP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5</w:t>
            </w:r>
          </w:p>
        </w:tc>
        <w:tc>
          <w:tcPr>
            <w:tcW w:w="2160" w:type="dxa"/>
          </w:tcPr>
          <w:p w:rsidR="003F26D5" w:rsidRPr="00B73419" w:rsidRDefault="003F26D5" w:rsidP="00B73419">
            <w:pPr>
              <w:jc w:val="center"/>
              <w:rPr>
                <w:rFonts w:cs="Arial"/>
                <w:color w:val="000000"/>
              </w:rPr>
            </w:pPr>
          </w:p>
        </w:tc>
      </w:tr>
      <w:tr w:rsidR="003F26D5" w:rsidRPr="00B73419" w:rsidTr="00B73419">
        <w:tc>
          <w:tcPr>
            <w:tcW w:w="1980" w:type="dxa"/>
          </w:tcPr>
          <w:p w:rsidR="003F26D5" w:rsidRPr="00B73419" w:rsidRDefault="003F26D5" w:rsidP="00B73419">
            <w:pPr>
              <w:jc w:val="center"/>
              <w:rPr>
                <w:rFonts w:cs="Arial"/>
                <w:color w:val="000000"/>
              </w:rPr>
            </w:pPr>
            <w:r w:rsidRPr="00B73419">
              <w:rPr>
                <w:rFonts w:cs="Arial"/>
                <w:color w:val="000000"/>
              </w:rPr>
              <w:t>6</w:t>
            </w:r>
          </w:p>
        </w:tc>
        <w:tc>
          <w:tcPr>
            <w:tcW w:w="2160" w:type="dxa"/>
          </w:tcPr>
          <w:p w:rsidR="003F26D5" w:rsidRPr="00B73419" w:rsidRDefault="003F26D5" w:rsidP="00B73419">
            <w:pPr>
              <w:jc w:val="center"/>
              <w:rPr>
                <w:rFonts w:cs="Arial"/>
                <w:color w:val="000000"/>
              </w:rPr>
            </w:pPr>
          </w:p>
        </w:tc>
      </w:tr>
    </w:tbl>
    <w:p w:rsidR="003F26D5" w:rsidRPr="00D12B9F" w:rsidRDefault="003F26D5" w:rsidP="003F26D5"/>
    <w:p w:rsidR="003F26D5" w:rsidRPr="00D12B9F" w:rsidRDefault="003F26D5" w:rsidP="002210B5">
      <w:pPr>
        <w:numPr>
          <w:ilvl w:val="1"/>
          <w:numId w:val="7"/>
        </w:numPr>
      </w:pPr>
      <w:commentRangeStart w:id="204"/>
      <w:r>
        <w:rPr>
          <w:rFonts w:cs="Arial"/>
          <w:color w:val="000000"/>
        </w:rPr>
        <w:t>Find a function that models the data.  (N</w:t>
      </w:r>
      <w:r w:rsidRPr="002B2A26">
        <w:rPr>
          <w:rFonts w:cs="Arial"/>
          <w:color w:val="000000"/>
        </w:rPr>
        <w:t xml:space="preserve">umber of </w:t>
      </w:r>
      <w:r>
        <w:rPr>
          <w:rFonts w:cs="Arial"/>
          <w:color w:val="000000"/>
        </w:rPr>
        <w:t>servings</w:t>
      </w:r>
      <w:r w:rsidRPr="002B2A26">
        <w:rPr>
          <w:rFonts w:cs="Arial"/>
          <w:color w:val="000000"/>
        </w:rPr>
        <w:t xml:space="preserve"> of spaghetti</w:t>
      </w:r>
      <w:r>
        <w:rPr>
          <w:rFonts w:cs="Arial"/>
          <w:color w:val="000000"/>
        </w:rPr>
        <w:t xml:space="preserve"> is the independent variable; bundle circumference is the dependent variable.)</w:t>
      </w:r>
    </w:p>
    <w:p w:rsidR="003F26D5" w:rsidRPr="00D12B9F" w:rsidRDefault="003F26D5" w:rsidP="002210B5">
      <w:pPr>
        <w:numPr>
          <w:ilvl w:val="1"/>
          <w:numId w:val="7"/>
        </w:numPr>
      </w:pPr>
      <w:del w:id="205" w:author="Lauren Nelson" w:date="2013-04-23T02:25:00Z">
        <w:r w:rsidDel="00110705">
          <w:rPr>
            <w:rFonts w:cs="Arial"/>
            <w:color w:val="000000"/>
          </w:rPr>
          <w:delText xml:space="preserve">Draw </w:delText>
        </w:r>
      </w:del>
      <w:ins w:id="206" w:author="Lauren Nelson" w:date="2013-04-23T02:25:00Z">
        <w:r w:rsidR="00110705">
          <w:rPr>
            <w:rFonts w:cs="Arial"/>
            <w:color w:val="000000"/>
          </w:rPr>
          <w:t>Create</w:t>
        </w:r>
        <w:r w:rsidR="00110705">
          <w:rPr>
            <w:rFonts w:cs="Arial"/>
            <w:color w:val="000000"/>
          </w:rPr>
          <w:t xml:space="preserve"> </w:t>
        </w:r>
      </w:ins>
      <w:r>
        <w:rPr>
          <w:rFonts w:cs="Arial"/>
          <w:color w:val="000000"/>
        </w:rPr>
        <w:t>a scatterplot that represents the data and graph your model on the same plot.</w:t>
      </w:r>
    </w:p>
    <w:p w:rsidR="003F26D5" w:rsidRPr="00D12B9F" w:rsidRDefault="003F26D5" w:rsidP="002210B5">
      <w:pPr>
        <w:numPr>
          <w:ilvl w:val="1"/>
          <w:numId w:val="7"/>
        </w:numPr>
      </w:pPr>
      <w:del w:id="207" w:author="Lauren Nelson" w:date="2013-04-23T02:25:00Z">
        <w:r w:rsidDel="00110705">
          <w:rPr>
            <w:rFonts w:cs="Arial"/>
            <w:color w:val="000000"/>
          </w:rPr>
          <w:delText xml:space="preserve">Draw </w:delText>
        </w:r>
      </w:del>
      <w:ins w:id="208" w:author="Lauren Nelson" w:date="2013-04-23T02:25:00Z">
        <w:r w:rsidR="00110705">
          <w:rPr>
            <w:rFonts w:cs="Arial"/>
            <w:color w:val="000000"/>
          </w:rPr>
          <w:t>Create</w:t>
        </w:r>
        <w:r w:rsidR="00110705">
          <w:rPr>
            <w:rFonts w:cs="Arial"/>
            <w:color w:val="000000"/>
          </w:rPr>
          <w:t xml:space="preserve"> </w:t>
        </w:r>
      </w:ins>
      <w:r>
        <w:rPr>
          <w:rFonts w:cs="Arial"/>
          <w:color w:val="000000"/>
        </w:rPr>
        <w:t>a residual plot and comment on the residuals.</w:t>
      </w:r>
      <w:commentRangeEnd w:id="204"/>
      <w:r w:rsidR="00110705">
        <w:rPr>
          <w:rStyle w:val="CommentReference"/>
        </w:rPr>
        <w:commentReference w:id="204"/>
      </w:r>
    </w:p>
    <w:p w:rsidR="003F26D5" w:rsidRPr="0004609C" w:rsidRDefault="003F26D5" w:rsidP="002210B5">
      <w:pPr>
        <w:numPr>
          <w:ilvl w:val="1"/>
          <w:numId w:val="7"/>
        </w:numPr>
      </w:pPr>
      <w:r>
        <w:rPr>
          <w:rFonts w:cs="Arial"/>
          <w:color w:val="000000"/>
        </w:rPr>
        <w:lastRenderedPageBreak/>
        <w:t>According to your model, if you wanted to make 100 servings, what would the bundle circumference be?  How about 101 servings?  Explain why these two circumferences are so close.</w:t>
      </w:r>
    </w:p>
    <w:p w:rsidR="00245D47" w:rsidRPr="003F26D5" w:rsidRDefault="003F26D5" w:rsidP="002210B5">
      <w:pPr>
        <w:numPr>
          <w:ilvl w:val="1"/>
          <w:numId w:val="7"/>
        </w:numPr>
      </w:pPr>
      <w:r w:rsidRPr="005E194D">
        <w:rPr>
          <w:rFonts w:cs="Arial"/>
          <w:color w:val="000000"/>
        </w:rPr>
        <w:t>If you had a bundle of spaghetti that had a circumference of 1,000 mm, how many servings would that represent?</w:t>
      </w:r>
    </w:p>
    <w:p w:rsidR="003F26D5" w:rsidRDefault="003F26D5" w:rsidP="003F26D5">
      <w:pPr>
        <w:ind w:left="360"/>
      </w:pPr>
    </w:p>
    <w:p w:rsidR="00245D47" w:rsidRPr="008B62A9" w:rsidRDefault="00245D47" w:rsidP="00FC08ED">
      <w:pPr>
        <w:ind w:left="1080" w:hanging="360"/>
        <w:rPr>
          <w:sz w:val="20"/>
        </w:rPr>
      </w:pPr>
      <w:r w:rsidRPr="008B62A9">
        <w:rPr>
          <w:sz w:val="20"/>
        </w:rPr>
        <w:t>i.</w:t>
      </w:r>
      <w:r>
        <w:t xml:space="preserve">    </w:t>
      </w:r>
      <w:r w:rsidRPr="008B62A9">
        <w:rPr>
          <w:i/>
          <w:sz w:val="20"/>
        </w:rPr>
        <w:t>Functions, Statistics, and Trigonometry</w:t>
      </w:r>
      <w:r w:rsidRPr="008B62A9">
        <w:rPr>
          <w:sz w:val="20"/>
        </w:rPr>
        <w:t>, 2nd edition, P 124</w:t>
      </w:r>
      <w:r w:rsidRPr="008B62A9">
        <w:rPr>
          <w:sz w:val="20"/>
        </w:rPr>
        <w:br/>
      </w:r>
      <w:smartTag w:uri="urn:schemas-microsoft-com:office:smarttags" w:element="place">
        <w:smartTag w:uri="urn:schemas-microsoft-com:office:smarttags" w:element="PlaceType">
          <w:r w:rsidRPr="008B62A9">
            <w:rPr>
              <w:sz w:val="20"/>
            </w:rPr>
            <w:t>University</w:t>
          </w:r>
        </w:smartTag>
        <w:r w:rsidRPr="008B62A9">
          <w:rPr>
            <w:sz w:val="20"/>
          </w:rPr>
          <w:t xml:space="preserve"> of </w:t>
        </w:r>
        <w:smartTag w:uri="urn:schemas-microsoft-com:office:smarttags" w:element="PlaceName">
          <w:r w:rsidRPr="008B62A9">
            <w:rPr>
              <w:sz w:val="20"/>
            </w:rPr>
            <w:t>Chicago School Mathematics Project</w:t>
          </w:r>
        </w:smartTag>
      </w:smartTag>
      <w:r w:rsidRPr="008B62A9">
        <w:rPr>
          <w:sz w:val="20"/>
        </w:rPr>
        <w:t>, SFAW, 1998</w:t>
      </w:r>
    </w:p>
    <w:p w:rsidR="00245D47" w:rsidRPr="008B62A9" w:rsidRDefault="00245D47" w:rsidP="00FC08ED">
      <w:pPr>
        <w:ind w:left="1080"/>
        <w:rPr>
          <w:sz w:val="20"/>
        </w:rPr>
      </w:pPr>
    </w:p>
    <w:p w:rsidR="00245D47" w:rsidRPr="008B62A9" w:rsidRDefault="00245D47" w:rsidP="00FC08ED">
      <w:pPr>
        <w:ind w:left="1080" w:hanging="360"/>
        <w:rPr>
          <w:rFonts w:cs="Arial"/>
          <w:sz w:val="20"/>
        </w:rPr>
      </w:pPr>
      <w:r w:rsidRPr="008B62A9">
        <w:rPr>
          <w:sz w:val="20"/>
        </w:rPr>
        <w:t xml:space="preserve">ii.   Spike's &amp; Jamie's Recipe Collection, </w:t>
      </w:r>
      <w:r w:rsidRPr="008B62A9">
        <w:rPr>
          <w:rFonts w:cs="Arial"/>
          <w:i/>
          <w:sz w:val="20"/>
        </w:rPr>
        <w:t>BROADENING YOUR PASTA HORIZONS</w:t>
      </w:r>
      <w:r w:rsidRPr="008B62A9">
        <w:rPr>
          <w:rFonts w:cs="Arial"/>
          <w:sz w:val="20"/>
        </w:rPr>
        <w:t xml:space="preserve">, </w:t>
      </w:r>
      <w:hyperlink r:id="rId49" w:history="1">
        <w:r w:rsidRPr="008B62A9">
          <w:rPr>
            <w:rStyle w:val="Hyperlink"/>
            <w:rFonts w:cs="Arial"/>
            <w:sz w:val="20"/>
          </w:rPr>
          <w:t>http://www.spike-jamie.com/recipes2/recipes230.html</w:t>
        </w:r>
      </w:hyperlink>
      <w:r w:rsidRPr="008B62A9">
        <w:rPr>
          <w:rFonts w:cs="Arial"/>
          <w:sz w:val="20"/>
        </w:rPr>
        <w:t xml:space="preserve"> , 10/30/04</w:t>
      </w:r>
      <w:r w:rsidRPr="008B62A9">
        <w:rPr>
          <w:rFonts w:cs="Arial"/>
          <w:sz w:val="20"/>
        </w:rPr>
        <w:br/>
      </w:r>
    </w:p>
    <w:p w:rsidR="00245D47" w:rsidRPr="008B62A9" w:rsidRDefault="00245D47" w:rsidP="00FC08ED">
      <w:pPr>
        <w:ind w:left="1080" w:hanging="360"/>
        <w:rPr>
          <w:sz w:val="20"/>
        </w:rPr>
      </w:pPr>
      <w:r w:rsidRPr="008B62A9">
        <w:rPr>
          <w:sz w:val="20"/>
        </w:rPr>
        <w:t>iii.</w:t>
      </w:r>
      <w:r w:rsidRPr="008B62A9">
        <w:rPr>
          <w:sz w:val="20"/>
        </w:rPr>
        <w:tab/>
        <w:t xml:space="preserve">Always Something Brilliant, </w:t>
      </w:r>
      <w:r w:rsidRPr="008B62A9">
        <w:rPr>
          <w:i/>
          <w:sz w:val="20"/>
        </w:rPr>
        <w:t>Measure Spaghetti</w:t>
      </w:r>
      <w:r w:rsidRPr="008B62A9">
        <w:rPr>
          <w:sz w:val="20"/>
        </w:rPr>
        <w:t xml:space="preserve">, </w:t>
      </w:r>
      <w:hyperlink r:id="rId50" w:history="1">
        <w:r w:rsidRPr="008B62A9">
          <w:rPr>
            <w:rStyle w:val="Hyperlink"/>
            <w:sz w:val="20"/>
          </w:rPr>
          <w:t>http://www.alwaysbrilliant.com/aa/measure/measure/aspx-products/pd-co098/bb/spaghetti_measurer_spaghetti_portions.htm</w:t>
        </w:r>
      </w:hyperlink>
      <w:r w:rsidRPr="008B62A9">
        <w:rPr>
          <w:sz w:val="20"/>
        </w:rPr>
        <w:t xml:space="preserve"> , 10/30/04</w:t>
      </w:r>
    </w:p>
    <w:p w:rsidR="00245D47" w:rsidRDefault="00245D47" w:rsidP="00245D47">
      <w:pPr>
        <w:rPr>
          <w:u w:val="single"/>
        </w:rPr>
      </w:pPr>
      <w:r>
        <w:br w:type="page"/>
      </w:r>
      <w:r>
        <w:rPr>
          <w:u w:val="single"/>
        </w:rPr>
        <w:lastRenderedPageBreak/>
        <w:t>Problem set 2-6</w:t>
      </w:r>
    </w:p>
    <w:p w:rsidR="00245D47" w:rsidRDefault="00245D47" w:rsidP="00245D47">
      <w:r>
        <w:tab/>
      </w:r>
    </w:p>
    <w:p w:rsidR="00245D47" w:rsidRDefault="00245D47" w:rsidP="002210B5">
      <w:pPr>
        <w:numPr>
          <w:ilvl w:val="0"/>
          <w:numId w:val="5"/>
        </w:numPr>
        <w:tabs>
          <w:tab w:val="clear" w:pos="720"/>
          <w:tab w:val="num" w:pos="-3240"/>
        </w:tabs>
        <w:ind w:left="360"/>
      </w:pPr>
      <w:r>
        <w:sym w:font="Wingdings" w:char="F03A"/>
      </w:r>
      <w:r>
        <w:t xml:space="preserve"> Data Set </w:t>
      </w:r>
      <w:del w:id="209" w:author="Lauren Nelson" w:date="2013-04-23T02:28:00Z">
        <w:r w:rsidDel="00A75493">
          <w:delText xml:space="preserve">= </w:delText>
        </w:r>
      </w:del>
      <w:ins w:id="210" w:author="Lauren Nelson" w:date="2013-04-23T02:28:00Z">
        <w:r w:rsidR="00A75493">
          <w:t>:</w:t>
        </w:r>
        <w:r w:rsidR="00A75493">
          <w:t xml:space="preserve"> </w:t>
        </w:r>
      </w:ins>
      <w:r>
        <w:t>Nevada Population</w:t>
      </w:r>
    </w:p>
    <w:p w:rsidR="00245D47" w:rsidRPr="00D12B9F" w:rsidRDefault="00245D47" w:rsidP="002210B5">
      <w:pPr>
        <w:numPr>
          <w:ilvl w:val="1"/>
          <w:numId w:val="8"/>
        </w:numPr>
      </w:pPr>
      <w:commentRangeStart w:id="211"/>
      <w:r>
        <w:rPr>
          <w:rFonts w:cs="Arial"/>
          <w:color w:val="000000"/>
        </w:rPr>
        <w:t>Find a function that models the data.  (Year is the independent variable; population is the dependent variable.)</w:t>
      </w:r>
    </w:p>
    <w:p w:rsidR="00245D47" w:rsidRPr="00D12B9F" w:rsidRDefault="00245D47" w:rsidP="002210B5">
      <w:pPr>
        <w:numPr>
          <w:ilvl w:val="1"/>
          <w:numId w:val="8"/>
        </w:numPr>
      </w:pPr>
      <w:r>
        <w:rPr>
          <w:rFonts w:cs="Arial"/>
          <w:color w:val="000000"/>
        </w:rPr>
        <w:t>Draw a scatterplot that represents the data and graph your model on the same plot.</w:t>
      </w:r>
    </w:p>
    <w:p w:rsidR="00245D47" w:rsidRDefault="00245D47" w:rsidP="002210B5">
      <w:pPr>
        <w:numPr>
          <w:ilvl w:val="1"/>
          <w:numId w:val="8"/>
        </w:numPr>
        <w:tabs>
          <w:tab w:val="clear" w:pos="720"/>
        </w:tabs>
      </w:pPr>
      <w:r>
        <w:rPr>
          <w:rFonts w:cs="Arial"/>
          <w:color w:val="000000"/>
        </w:rPr>
        <w:t>Draw a residual plot and comment on the residuals.</w:t>
      </w:r>
      <w:commentRangeEnd w:id="211"/>
      <w:r w:rsidR="00A75493">
        <w:rPr>
          <w:rStyle w:val="CommentReference"/>
        </w:rPr>
        <w:commentReference w:id="211"/>
      </w:r>
    </w:p>
    <w:p w:rsidR="00245D47" w:rsidRDefault="00730C24" w:rsidP="002210B5">
      <w:pPr>
        <w:numPr>
          <w:ilvl w:val="1"/>
          <w:numId w:val="8"/>
        </w:numPr>
        <w:tabs>
          <w:tab w:val="clear" w:pos="720"/>
        </w:tabs>
      </w:pPr>
      <w:r>
        <w:rPr>
          <w:noProof/>
        </w:rPr>
        <w:drawing>
          <wp:anchor distT="0" distB="0" distL="114300" distR="114300" simplePos="0" relativeHeight="251666432" behindDoc="0" locked="0" layoutInCell="1" allowOverlap="1" wp14:anchorId="66181EE0" wp14:editId="46656093">
            <wp:simplePos x="0" y="0"/>
            <wp:positionH relativeFrom="column">
              <wp:posOffset>4991100</wp:posOffset>
            </wp:positionH>
            <wp:positionV relativeFrom="paragraph">
              <wp:posOffset>640080</wp:posOffset>
            </wp:positionV>
            <wp:extent cx="1628775" cy="397192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ter bottle.JPG"/>
                    <pic:cNvPicPr/>
                  </pic:nvPicPr>
                  <pic:blipFill rotWithShape="1">
                    <a:blip r:embed="rId51" cstate="print">
                      <a:extLst>
                        <a:ext uri="{28A0092B-C50C-407E-A947-70E740481C1C}">
                          <a14:useLocalDpi xmlns:a14="http://schemas.microsoft.com/office/drawing/2010/main" val="0"/>
                        </a:ext>
                      </a:extLst>
                    </a:blip>
                    <a:srcRect l="22124" t="4204" r="27433" b="3539"/>
                    <a:stretch/>
                  </pic:blipFill>
                  <pic:spPr bwMode="auto">
                    <a:xfrm>
                      <a:off x="0" y="0"/>
                      <a:ext cx="1628775" cy="397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5D47">
        <w:rPr>
          <w:rFonts w:cs="Arial"/>
          <w:color w:val="000000"/>
        </w:rPr>
        <w:t xml:space="preserve">According to your model, what was the population in 2000?  Google </w:t>
      </w:r>
      <w:r w:rsidR="00245D47" w:rsidRPr="004B1B94">
        <w:rPr>
          <w:rFonts w:cs="Arial"/>
        </w:rPr>
        <w:t xml:space="preserve">“Census 2000 Data for the State of </w:t>
      </w:r>
      <w:smartTag w:uri="urn:schemas-microsoft-com:office:smarttags" w:element="place">
        <w:smartTag w:uri="urn:schemas-microsoft-com:office:smarttags" w:element="State">
          <w:r w:rsidR="00245D47" w:rsidRPr="004B1B94">
            <w:rPr>
              <w:rFonts w:cs="Arial"/>
            </w:rPr>
            <w:t>Nevada</w:t>
          </w:r>
        </w:smartTag>
      </w:smartTag>
      <w:r w:rsidR="00245D47" w:rsidRPr="004B1B94">
        <w:rPr>
          <w:rFonts w:cs="Arial"/>
        </w:rPr>
        <w:t>”</w:t>
      </w:r>
      <w:r w:rsidR="00245D47">
        <w:rPr>
          <w:rFonts w:cs="Arial"/>
        </w:rPr>
        <w:t xml:space="preserve"> to find out what the census population was in 2000.  </w:t>
      </w:r>
      <w:commentRangeStart w:id="212"/>
      <w:r w:rsidR="00245D47">
        <w:t xml:space="preserve">What is your percent error?  </w:t>
      </w:r>
      <w:commentRangeEnd w:id="212"/>
      <w:r w:rsidR="00A75493">
        <w:rPr>
          <w:rStyle w:val="CommentReference"/>
        </w:rPr>
        <w:commentReference w:id="212"/>
      </w:r>
      <w:r w:rsidR="00245D47">
        <w:br/>
        <w:t xml:space="preserve">      </w:t>
      </w:r>
    </w:p>
    <w:p w:rsidR="00245D47" w:rsidRDefault="00245D47" w:rsidP="00A75493">
      <w:pPr>
        <w:numPr>
          <w:ilvl w:val="0"/>
          <w:numId w:val="5"/>
        </w:numPr>
        <w:tabs>
          <w:tab w:val="clear" w:pos="720"/>
        </w:tabs>
        <w:ind w:left="360"/>
        <w:pPrChange w:id="213" w:author="Lauren Nelson" w:date="2013-04-23T02:29:00Z">
          <w:pPr>
            <w:numPr>
              <w:numId w:val="5"/>
            </w:numPr>
            <w:tabs>
              <w:tab w:val="num" w:pos="720"/>
            </w:tabs>
            <w:ind w:left="720" w:hanging="360"/>
          </w:pPr>
        </w:pPrChange>
      </w:pPr>
      <w:r>
        <w:sym w:font="Wingdings" w:char="F03A"/>
      </w:r>
      <w:r>
        <w:t xml:space="preserve"> Water Flow – </w:t>
      </w:r>
      <w:r w:rsidR="00FF4D86">
        <w:t>Put a piece of tape on the cylindrical</w:t>
      </w:r>
      <w:r w:rsidR="00730C24">
        <w:t xml:space="preserve"> portion</w:t>
      </w:r>
      <w:r w:rsidR="00FF4D86">
        <w:t xml:space="preserve"> </w:t>
      </w:r>
      <w:r w:rsidR="00730C24">
        <w:t xml:space="preserve">of </w:t>
      </w:r>
      <w:r w:rsidR="00FF4D86">
        <w:t xml:space="preserve">a 2-liter soda bottle and </w:t>
      </w:r>
      <w:r w:rsidR="00B032E1">
        <w:t>draw</w:t>
      </w:r>
      <w:r w:rsidR="00FF4D86">
        <w:t xml:space="preserve"> a mark every centimeter </w:t>
      </w:r>
      <w:r w:rsidR="00B032E1">
        <w:t>from</w:t>
      </w:r>
      <w:r w:rsidR="00FF4D86">
        <w:t xml:space="preserve"> 0 cm</w:t>
      </w:r>
      <w:r w:rsidR="00730C24">
        <w:t xml:space="preserve"> (0 mm)</w:t>
      </w:r>
      <w:r w:rsidR="00FF4D86">
        <w:t xml:space="preserve"> at the bottom </w:t>
      </w:r>
      <w:r w:rsidR="00B032E1">
        <w:t>to</w:t>
      </w:r>
      <w:r w:rsidR="00FF4D86">
        <w:t xml:space="preserve"> </w:t>
      </w:r>
      <w:commentRangeStart w:id="214"/>
      <w:r w:rsidR="00FF4D86">
        <w:t>15 cm</w:t>
      </w:r>
      <w:r w:rsidR="00730C24">
        <w:t xml:space="preserve"> (150 mm)</w:t>
      </w:r>
      <w:r w:rsidR="00FF4D86">
        <w:t xml:space="preserve"> </w:t>
      </w:r>
      <w:commentRangeEnd w:id="214"/>
      <w:r w:rsidR="00A75493">
        <w:rPr>
          <w:rStyle w:val="CommentReference"/>
        </w:rPr>
        <w:commentReference w:id="214"/>
      </w:r>
      <w:r w:rsidR="00FF4D86">
        <w:t xml:space="preserve">at the top.  </w:t>
      </w:r>
      <w:r w:rsidR="00B032E1">
        <w:t xml:space="preserve">Drill a </w:t>
      </w:r>
      <w:r w:rsidR="00730C24">
        <w:t>5 mm (~</w:t>
      </w:r>
      <w:r w:rsidR="00B032E1">
        <w:t>3/16 inch</w:t>
      </w:r>
      <w:r w:rsidR="00730C24">
        <w:t>)</w:t>
      </w:r>
      <w:r w:rsidR="00B032E1">
        <w:t xml:space="preserve"> diameter hole next to the 0</w:t>
      </w:r>
      <w:r w:rsidR="00730C24">
        <w:t xml:space="preserve"> cm </w:t>
      </w:r>
      <w:r w:rsidR="00B032E1">
        <w:t>mark.  Fill the bottle to the top with water</w:t>
      </w:r>
      <w:r w:rsidR="00B0527A">
        <w:t xml:space="preserve">.  Collect data with the independent variable </w:t>
      </w:r>
      <w:ins w:id="215" w:author="Lauren Nelson" w:date="2013-04-23T02:30:00Z">
        <w:r w:rsidR="00A75493">
          <w:t xml:space="preserve">of </w:t>
        </w:r>
      </w:ins>
      <w:r w:rsidR="00B0527A">
        <w:t>time since the water passed the 15 cm</w:t>
      </w:r>
      <w:r w:rsidR="00730C24">
        <w:t xml:space="preserve"> (150 mm)</w:t>
      </w:r>
      <w:ins w:id="216" w:author="Lauren Nelson" w:date="2013-04-23T02:31:00Z">
        <w:r w:rsidR="00A75493">
          <w:t xml:space="preserve"> mark,</w:t>
        </w:r>
      </w:ins>
      <w:r w:rsidR="00730C24">
        <w:t xml:space="preserve"> and the dependent variable </w:t>
      </w:r>
      <w:ins w:id="217" w:author="Lauren Nelson" w:date="2013-04-23T02:30:00Z">
        <w:r w:rsidR="00A75493">
          <w:t xml:space="preserve">of </w:t>
        </w:r>
      </w:ins>
      <w:del w:id="218" w:author="Lauren Nelson" w:date="2013-04-23T02:30:00Z">
        <w:r w:rsidR="00730C24" w:rsidDel="00A75493">
          <w:delText xml:space="preserve">the </w:delText>
        </w:r>
      </w:del>
      <w:r w:rsidR="00730C24">
        <w:t>height of the water in mm.  Collect one data point for each of the markings from 150 mm to 10 mm</w:t>
      </w:r>
      <w:del w:id="219" w:author="Lauren Nelson" w:date="2013-04-23T02:31:00Z">
        <w:r w:rsidR="00730C24" w:rsidDel="00A75493">
          <w:delText xml:space="preserve">; </w:delText>
        </w:r>
      </w:del>
      <w:ins w:id="220" w:author="Lauren Nelson" w:date="2013-04-23T02:31:00Z">
        <w:r w:rsidR="00A75493">
          <w:t>.</w:t>
        </w:r>
        <w:r w:rsidR="00A75493">
          <w:t xml:space="preserve"> </w:t>
        </w:r>
      </w:ins>
      <w:del w:id="221" w:author="Lauren Nelson" w:date="2013-04-23T02:31:00Z">
        <w:r w:rsidR="00730C24" w:rsidDel="00A75493">
          <w:delText xml:space="preserve">your </w:delText>
        </w:r>
      </w:del>
      <w:ins w:id="222" w:author="Lauren Nelson" w:date="2013-04-23T02:31:00Z">
        <w:r w:rsidR="00A75493">
          <w:t>Y</w:t>
        </w:r>
        <w:r w:rsidR="00A75493">
          <w:t xml:space="preserve">our </w:t>
        </w:r>
      </w:ins>
      <w:r w:rsidR="00730C24">
        <w:t xml:space="preserve">first data point will be (0 sec, 150 mm) and the second will be something like (4 sec, 140 mm).  You can use the </w:t>
      </w:r>
      <w:r w:rsidR="00DD7D82">
        <w:t xml:space="preserve">on-line stop watch </w:t>
      </w:r>
      <w:r w:rsidR="00730C24">
        <w:t>with “splits”</w:t>
      </w:r>
      <w:r w:rsidR="00DD7D82">
        <w:t xml:space="preserve"> at </w:t>
      </w:r>
      <w:r w:rsidR="006B483E">
        <w:fldChar w:fldCharType="begin"/>
      </w:r>
      <w:r w:rsidR="006B483E">
        <w:instrText xml:space="preserve"> HYPERLINK "http://www.online-stopwatch.com/split-timer/" </w:instrText>
      </w:r>
      <w:r w:rsidR="006B483E">
        <w:fldChar w:fldCharType="separate"/>
      </w:r>
      <w:r w:rsidR="00B032E1" w:rsidRPr="007B0379">
        <w:rPr>
          <w:rStyle w:val="Hyperlink"/>
        </w:rPr>
        <w:t>http://www.online-stopwatch.com/split-timer/</w:t>
      </w:r>
      <w:r w:rsidR="006B483E">
        <w:rPr>
          <w:rStyle w:val="Hyperlink"/>
        </w:rPr>
        <w:fldChar w:fldCharType="end"/>
      </w:r>
      <w:r w:rsidR="00B032E1">
        <w:t xml:space="preserve"> </w:t>
      </w:r>
      <w:r w:rsidR="00DD7D82">
        <w:t>.</w:t>
      </w:r>
      <w:r w:rsidRPr="00B013EF">
        <w:rPr>
          <w:sz w:val="18"/>
          <w:szCs w:val="18"/>
        </w:rPr>
        <w:t xml:space="preserve"> </w:t>
      </w:r>
    </w:p>
    <w:p w:rsidR="00245D47" w:rsidRPr="00D12B9F" w:rsidRDefault="00245D47" w:rsidP="002210B5">
      <w:pPr>
        <w:numPr>
          <w:ilvl w:val="1"/>
          <w:numId w:val="9"/>
        </w:numPr>
      </w:pPr>
      <w:commentRangeStart w:id="223"/>
      <w:r>
        <w:rPr>
          <w:rFonts w:cs="Arial"/>
          <w:color w:val="000000"/>
        </w:rPr>
        <w:t>Find a function that models the data</w:t>
      </w:r>
    </w:p>
    <w:p w:rsidR="00245D47" w:rsidRPr="00D12B9F" w:rsidRDefault="00245D47" w:rsidP="002210B5">
      <w:pPr>
        <w:numPr>
          <w:ilvl w:val="1"/>
          <w:numId w:val="9"/>
        </w:numPr>
      </w:pPr>
      <w:r>
        <w:rPr>
          <w:rFonts w:cs="Arial"/>
          <w:color w:val="000000"/>
        </w:rPr>
        <w:t>Draw a scatterplot that represents the data and graph your model on the same plot.</w:t>
      </w:r>
    </w:p>
    <w:p w:rsidR="00245D47" w:rsidRDefault="00245D47" w:rsidP="002210B5">
      <w:pPr>
        <w:numPr>
          <w:ilvl w:val="1"/>
          <w:numId w:val="9"/>
        </w:numPr>
      </w:pPr>
      <w:r>
        <w:rPr>
          <w:rFonts w:cs="Arial"/>
          <w:color w:val="000000"/>
        </w:rPr>
        <w:t>Draw a residual plot and comment on the residuals.</w:t>
      </w:r>
      <w:commentRangeEnd w:id="223"/>
      <w:r w:rsidR="00A75493">
        <w:rPr>
          <w:rStyle w:val="CommentReference"/>
        </w:rPr>
        <w:commentReference w:id="223"/>
      </w:r>
    </w:p>
    <w:p w:rsidR="00245D47" w:rsidRPr="00C42125" w:rsidRDefault="00245D47" w:rsidP="002210B5">
      <w:pPr>
        <w:numPr>
          <w:ilvl w:val="1"/>
          <w:numId w:val="9"/>
        </w:numPr>
        <w:tabs>
          <w:tab w:val="clear" w:pos="720"/>
        </w:tabs>
      </w:pPr>
      <w:r>
        <w:rPr>
          <w:rFonts w:cs="Arial"/>
          <w:color w:val="000000"/>
        </w:rPr>
        <w:t>Write a sentence that describes the relationship between time and water height.</w:t>
      </w:r>
      <w:r>
        <w:t xml:space="preserve">  </w:t>
      </w:r>
      <w:r w:rsidR="00DD7D82">
        <w:br/>
      </w:r>
      <w:r w:rsidR="00DD7D82">
        <w:br/>
      </w:r>
      <w:r w:rsidR="00DD7D82" w:rsidRPr="00153769">
        <w:rPr>
          <w:sz w:val="20"/>
        </w:rPr>
        <w:t xml:space="preserve">The idea and </w:t>
      </w:r>
      <w:commentRangeStart w:id="224"/>
      <w:r w:rsidR="00DD7D82" w:rsidRPr="00153769">
        <w:rPr>
          <w:sz w:val="20"/>
        </w:rPr>
        <w:t xml:space="preserve">data </w:t>
      </w:r>
      <w:commentRangeEnd w:id="224"/>
      <w:r w:rsidR="00A75493">
        <w:rPr>
          <w:rStyle w:val="CommentReference"/>
        </w:rPr>
        <w:commentReference w:id="224"/>
      </w:r>
      <w:r w:rsidR="00DD7D82" w:rsidRPr="00153769">
        <w:rPr>
          <w:sz w:val="20"/>
        </w:rPr>
        <w:t xml:space="preserve">for this problem </w:t>
      </w:r>
      <w:r w:rsidR="00DD7D82">
        <w:rPr>
          <w:sz w:val="20"/>
        </w:rPr>
        <w:t>come from</w:t>
      </w:r>
      <w:r w:rsidR="00DD7D82" w:rsidRPr="00153769">
        <w:rPr>
          <w:sz w:val="20"/>
        </w:rPr>
        <w:t>:</w:t>
      </w:r>
      <w:r w:rsidR="00DD7D82">
        <w:br/>
      </w:r>
      <w:r w:rsidR="00DD7D82" w:rsidRPr="00153769">
        <w:rPr>
          <w:sz w:val="20"/>
        </w:rPr>
        <w:t xml:space="preserve">The North Carolina School of Science and Mathematics. </w:t>
      </w:r>
      <w:r w:rsidR="00DD7D82" w:rsidRPr="00153769">
        <w:rPr>
          <w:i/>
          <w:sz w:val="20"/>
        </w:rPr>
        <w:t>Contemporary Precalculus Through Applications</w:t>
      </w:r>
      <w:r w:rsidR="00DD7D82" w:rsidRPr="00153769">
        <w:rPr>
          <w:sz w:val="20"/>
        </w:rPr>
        <w:t>.  2nd Edition, 1999 ed. N.p.: Everyday Learning Corp., n.d. Print.</w:t>
      </w:r>
      <w:r w:rsidR="00730C24">
        <w:rPr>
          <w:sz w:val="20"/>
        </w:rPr>
        <w:br/>
      </w:r>
    </w:p>
    <w:p w:rsidR="00245D47" w:rsidRDefault="00245D47" w:rsidP="002210B5">
      <w:pPr>
        <w:numPr>
          <w:ilvl w:val="0"/>
          <w:numId w:val="5"/>
        </w:numPr>
        <w:tabs>
          <w:tab w:val="clear" w:pos="720"/>
          <w:tab w:val="num" w:pos="-3240"/>
        </w:tabs>
        <w:ind w:left="360"/>
      </w:pPr>
      <w:r>
        <w:sym w:font="Wingdings" w:char="F03A"/>
      </w:r>
      <w:r>
        <w:t xml:space="preserve"> Data Set </w:t>
      </w:r>
      <w:del w:id="225" w:author="Lauren Nelson" w:date="2013-04-23T02:32:00Z">
        <w:r w:rsidDel="00A75493">
          <w:delText xml:space="preserve">= </w:delText>
        </w:r>
      </w:del>
      <w:ins w:id="226" w:author="Lauren Nelson" w:date="2013-04-23T02:32:00Z">
        <w:r w:rsidR="00A75493">
          <w:t>:</w:t>
        </w:r>
        <w:r w:rsidR="00A75493">
          <w:t xml:space="preserve"> </w:t>
        </w:r>
      </w:ins>
      <w:r>
        <w:t xml:space="preserve">Light intensity.  </w:t>
      </w:r>
      <w:r w:rsidRPr="002D1676">
        <w:t>It makes sense that as you get further away from a light source</w:t>
      </w:r>
      <w:del w:id="227" w:author="Lauren Nelson" w:date="2013-04-23T02:32:00Z">
        <w:r w:rsidRPr="002D1676" w:rsidDel="00A75493">
          <w:delText>,</w:delText>
        </w:r>
      </w:del>
      <w:r w:rsidRPr="002D1676">
        <w:t xml:space="preserve"> the intensity of the light diminishes, but what is the relationship?  The intensity of a light was measured in mW/cm</w:t>
      </w:r>
      <w:r w:rsidR="00C42F59" w:rsidRPr="00B13266">
        <w:rPr>
          <w:vertAlign w:val="superscript"/>
        </w:rPr>
        <w:t>2</w:t>
      </w:r>
      <w:r w:rsidR="00C42F59" w:rsidRPr="00C42F59">
        <w:t xml:space="preserve"> </w:t>
      </w:r>
      <w:r w:rsidRPr="002D1676">
        <w:t>at distances from 120 cm to 210 cm away from the light source and the results are recorded in the table.</w:t>
      </w:r>
      <w:r w:rsidR="00C42F59">
        <w:t xml:space="preserve"> (i)</w:t>
      </w:r>
    </w:p>
    <w:p w:rsidR="00245D47" w:rsidRPr="00D12B9F" w:rsidRDefault="00245D47" w:rsidP="002210B5">
      <w:pPr>
        <w:numPr>
          <w:ilvl w:val="1"/>
          <w:numId w:val="10"/>
        </w:numPr>
      </w:pPr>
      <w:commentRangeStart w:id="228"/>
      <w:r>
        <w:rPr>
          <w:rFonts w:cs="Arial"/>
          <w:color w:val="000000"/>
        </w:rPr>
        <w:t>Find a function that models the data.  (Distance is the independent variable; light intensity is the dependent variable.)</w:t>
      </w:r>
    </w:p>
    <w:p w:rsidR="00245D47" w:rsidRPr="00D12B9F" w:rsidRDefault="00245D47" w:rsidP="002210B5">
      <w:pPr>
        <w:numPr>
          <w:ilvl w:val="1"/>
          <w:numId w:val="10"/>
        </w:numPr>
      </w:pPr>
      <w:r>
        <w:rPr>
          <w:rFonts w:cs="Arial"/>
          <w:color w:val="000000"/>
        </w:rPr>
        <w:t>Draw a scatterplot that represents the data and graph your model on the same plot.</w:t>
      </w:r>
    </w:p>
    <w:p w:rsidR="00245D47" w:rsidRPr="002D1676" w:rsidRDefault="00245D47" w:rsidP="002210B5">
      <w:pPr>
        <w:numPr>
          <w:ilvl w:val="1"/>
          <w:numId w:val="10"/>
        </w:numPr>
        <w:tabs>
          <w:tab w:val="clear" w:pos="720"/>
        </w:tabs>
      </w:pPr>
      <w:r>
        <w:rPr>
          <w:rFonts w:cs="Arial"/>
          <w:color w:val="000000"/>
        </w:rPr>
        <w:t>Draw a residual plot and comment on the residuals.</w:t>
      </w:r>
      <w:commentRangeEnd w:id="228"/>
      <w:r w:rsidR="00A75493">
        <w:rPr>
          <w:rStyle w:val="CommentReference"/>
        </w:rPr>
        <w:commentReference w:id="228"/>
      </w:r>
    </w:p>
    <w:p w:rsidR="00245D47" w:rsidRDefault="00245D47" w:rsidP="002210B5">
      <w:pPr>
        <w:numPr>
          <w:ilvl w:val="1"/>
          <w:numId w:val="10"/>
        </w:numPr>
        <w:tabs>
          <w:tab w:val="clear" w:pos="720"/>
        </w:tabs>
      </w:pPr>
      <w:r>
        <w:rPr>
          <w:rFonts w:cs="Arial"/>
          <w:color w:val="000000"/>
        </w:rPr>
        <w:t>According to your model, what would the intensity be when the light source is 220 cm away?</w:t>
      </w:r>
      <w:r>
        <w:t xml:space="preserve">  </w:t>
      </w:r>
    </w:p>
    <w:p w:rsidR="00C42F59" w:rsidRDefault="00C42F59" w:rsidP="00C42F59"/>
    <w:p w:rsidR="00245D47" w:rsidRDefault="00245D47" w:rsidP="00245D47">
      <w:pPr>
        <w:rPr>
          <w:u w:val="single"/>
        </w:rPr>
      </w:pPr>
      <w:r>
        <w:br w:type="page"/>
      </w:r>
      <w:r>
        <w:rPr>
          <w:u w:val="single"/>
        </w:rPr>
        <w:lastRenderedPageBreak/>
        <w:t>Problem set 2-7</w:t>
      </w:r>
    </w:p>
    <w:p w:rsidR="00266AB4" w:rsidRDefault="00266AB4" w:rsidP="00623EB4">
      <w:pPr>
        <w:numPr>
          <w:ilvl w:val="0"/>
          <w:numId w:val="11"/>
        </w:numPr>
      </w:pPr>
      <w:r>
        <w:sym w:font="Wingdings" w:char="F03A"/>
      </w:r>
      <w:r>
        <w:t xml:space="preserve"> </w:t>
      </w:r>
      <w:ins w:id="229" w:author="Lauren Nelson" w:date="2013-04-23T02:33:00Z">
        <w:r w:rsidR="00A75493">
          <w:t>Data Set: Average Monthly Temperature for Phoenix AZ</w:t>
        </w:r>
      </w:ins>
      <w:del w:id="230" w:author="Lauren Nelson" w:date="2013-04-23T02:33:00Z">
        <w:r w:rsidDel="00A75493">
          <w:delText>Open up the Fathom data set called “</w:delText>
        </w:r>
        <w:r w:rsidR="00623EB4" w:rsidRPr="00623EB4" w:rsidDel="00A75493">
          <w:delText>Average Monthly Temperatu</w:delText>
        </w:r>
        <w:r w:rsidR="00623EB4" w:rsidDel="00A75493">
          <w:delText>re for Phoenix AZ</w:delText>
        </w:r>
        <w:r w:rsidDel="00A75493">
          <w:delText>”</w:delText>
        </w:r>
      </w:del>
      <w:r>
        <w:t xml:space="preserve">.  </w:t>
      </w:r>
    </w:p>
    <w:p w:rsidR="00266AB4" w:rsidRPr="00D12B9F" w:rsidRDefault="00266AB4" w:rsidP="00266AB4">
      <w:pPr>
        <w:numPr>
          <w:ilvl w:val="1"/>
          <w:numId w:val="21"/>
        </w:numPr>
      </w:pPr>
      <w:commentRangeStart w:id="231"/>
      <w:r>
        <w:rPr>
          <w:rFonts w:cs="Arial"/>
          <w:color w:val="000000"/>
        </w:rPr>
        <w:t>Find a function that models the data.  (</w:t>
      </w:r>
      <w:del w:id="232" w:author="Lauren Nelson" w:date="2013-04-23T02:34:00Z">
        <w:r w:rsidDel="00A75493">
          <w:rPr>
            <w:rFonts w:cs="Arial"/>
            <w:color w:val="000000"/>
          </w:rPr>
          <w:delText xml:space="preserve">Distance </w:delText>
        </w:r>
      </w:del>
      <w:ins w:id="233" w:author="Lauren Nelson" w:date="2013-04-23T02:34:00Z">
        <w:r w:rsidR="00A75493">
          <w:rPr>
            <w:rFonts w:cs="Arial"/>
            <w:color w:val="000000"/>
          </w:rPr>
          <w:t>Month</w:t>
        </w:r>
        <w:r w:rsidR="00A75493">
          <w:rPr>
            <w:rFonts w:cs="Arial"/>
            <w:color w:val="000000"/>
          </w:rPr>
          <w:t xml:space="preserve"> </w:t>
        </w:r>
      </w:ins>
      <w:r>
        <w:rPr>
          <w:rFonts w:cs="Arial"/>
          <w:color w:val="000000"/>
        </w:rPr>
        <w:t xml:space="preserve">is the independent variable; </w:t>
      </w:r>
      <w:del w:id="234" w:author="Lauren Nelson" w:date="2013-04-23T02:34:00Z">
        <w:r w:rsidDel="00A75493">
          <w:rPr>
            <w:rFonts w:cs="Arial"/>
            <w:color w:val="000000"/>
          </w:rPr>
          <w:delText>light intensity</w:delText>
        </w:r>
      </w:del>
      <w:ins w:id="235" w:author="Lauren Nelson" w:date="2013-04-23T02:34:00Z">
        <w:r w:rsidR="00A75493">
          <w:rPr>
            <w:rFonts w:cs="Arial"/>
            <w:color w:val="000000"/>
          </w:rPr>
          <w:t>Temperature (in degrees Farenheight)</w:t>
        </w:r>
      </w:ins>
      <w:r>
        <w:rPr>
          <w:rFonts w:cs="Arial"/>
          <w:color w:val="000000"/>
        </w:rPr>
        <w:t xml:space="preserve"> is the dependent variable.)</w:t>
      </w:r>
      <w:r w:rsidR="003D4E43">
        <w:rPr>
          <w:rFonts w:cs="Arial"/>
          <w:color w:val="000000"/>
        </w:rPr>
        <w:br/>
      </w:r>
      <w:r w:rsidR="003D4E43">
        <w:rPr>
          <w:rFonts w:cs="Arial"/>
          <w:b/>
          <w:color w:val="FF0000"/>
        </w:rPr>
        <w:t>y = -2.47(x-7.29</w:t>
      </w:r>
      <w:r w:rsidR="003D4E43" w:rsidRPr="001D1DD5">
        <w:rPr>
          <w:rFonts w:cs="Arial"/>
          <w:b/>
          <w:color w:val="FF0000"/>
        </w:rPr>
        <w:t>)</w:t>
      </w:r>
      <w:r w:rsidR="003D4E43" w:rsidRPr="003D4E43">
        <w:rPr>
          <w:rFonts w:cs="Arial"/>
          <w:b/>
          <w:color w:val="FF0000"/>
          <w:vertAlign w:val="superscript"/>
        </w:rPr>
        <w:t>2</w:t>
      </w:r>
      <w:r w:rsidR="003D4E43" w:rsidRPr="001D1DD5">
        <w:rPr>
          <w:rFonts w:cs="Arial"/>
          <w:b/>
          <w:color w:val="FF0000"/>
        </w:rPr>
        <w:t>+</w:t>
      </w:r>
      <w:r w:rsidR="003D4E43">
        <w:rPr>
          <w:rFonts w:cs="Arial"/>
          <w:b/>
          <w:color w:val="FF0000"/>
        </w:rPr>
        <w:t>96.20</w:t>
      </w:r>
    </w:p>
    <w:p w:rsidR="00266AB4" w:rsidRPr="00D12B9F" w:rsidRDefault="00266AB4" w:rsidP="00266AB4">
      <w:pPr>
        <w:numPr>
          <w:ilvl w:val="1"/>
          <w:numId w:val="21"/>
        </w:numPr>
      </w:pPr>
      <w:r>
        <w:rPr>
          <w:rFonts w:cs="Arial"/>
          <w:color w:val="000000"/>
        </w:rPr>
        <w:t>Draw a scatterplot that represents the data and graph your model on the same plot.</w:t>
      </w:r>
    </w:p>
    <w:p w:rsidR="00266AB4" w:rsidRPr="002D1676" w:rsidRDefault="00266AB4" w:rsidP="00266AB4">
      <w:pPr>
        <w:numPr>
          <w:ilvl w:val="1"/>
          <w:numId w:val="21"/>
        </w:numPr>
      </w:pPr>
      <w:r>
        <w:rPr>
          <w:rFonts w:cs="Arial"/>
          <w:color w:val="000000"/>
        </w:rPr>
        <w:t>Draw a residual plot and comment on the residuals.</w:t>
      </w:r>
      <w:commentRangeEnd w:id="231"/>
      <w:r w:rsidR="00A75493">
        <w:rPr>
          <w:rStyle w:val="CommentReference"/>
        </w:rPr>
        <w:commentReference w:id="231"/>
      </w:r>
    </w:p>
    <w:p w:rsidR="002271F8" w:rsidRDefault="002B663B" w:rsidP="00DD7D82">
      <w:pPr>
        <w:ind w:left="720"/>
      </w:pPr>
      <w:r>
        <w:rPr>
          <w:noProof/>
        </w:rPr>
        <w:drawing>
          <wp:inline distT="0" distB="0" distL="0" distR="0" wp14:anchorId="3671F466" wp14:editId="09EE4075">
            <wp:extent cx="5486400" cy="423906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86400" cy="4239065"/>
                    </a:xfrm>
                    <a:prstGeom prst="rect">
                      <a:avLst/>
                    </a:prstGeom>
                  </pic:spPr>
                </pic:pic>
              </a:graphicData>
            </a:graphic>
          </wp:inline>
        </w:drawing>
      </w:r>
      <w:commentRangeStart w:id="236"/>
      <w:r>
        <w:rPr>
          <w:rFonts w:cs="Arial"/>
          <w:b/>
          <w:color w:val="FF0000"/>
        </w:rPr>
        <w:t xml:space="preserve">The </w:t>
      </w:r>
      <w:commentRangeEnd w:id="236"/>
      <w:r w:rsidR="00A75493">
        <w:rPr>
          <w:rStyle w:val="CommentReference"/>
        </w:rPr>
        <w:commentReference w:id="236"/>
      </w:r>
      <w:r>
        <w:rPr>
          <w:rFonts w:cs="Arial"/>
          <w:b/>
          <w:color w:val="FF0000"/>
        </w:rPr>
        <w:t xml:space="preserve">residual plot on the left shows that </w:t>
      </w:r>
      <w:del w:id="237" w:author="Lauren Nelson" w:date="2013-04-23T02:35:00Z">
        <w:r w:rsidDel="00A75493">
          <w:rPr>
            <w:rFonts w:cs="Arial"/>
            <w:b/>
            <w:color w:val="FF0000"/>
          </w:rPr>
          <w:delText xml:space="preserve">there are </w:delText>
        </w:r>
      </w:del>
      <w:r>
        <w:rPr>
          <w:rFonts w:cs="Arial"/>
          <w:b/>
          <w:color w:val="FF0000"/>
        </w:rPr>
        <w:t>two</w:t>
      </w:r>
      <w:ins w:id="238" w:author="Lauren Nelson" w:date="2013-04-23T02:35:00Z">
        <w:r w:rsidR="00A75493">
          <w:rPr>
            <w:rFonts w:cs="Arial"/>
            <w:b/>
            <w:color w:val="FF0000"/>
          </w:rPr>
          <w:t xml:space="preserve"> of the</w:t>
        </w:r>
      </w:ins>
      <w:r>
        <w:rPr>
          <w:rFonts w:cs="Arial"/>
          <w:b/>
          <w:color w:val="FF0000"/>
        </w:rPr>
        <w:t xml:space="preserve"> re</w:t>
      </w:r>
      <w:r w:rsidR="003D4E43">
        <w:rPr>
          <w:rFonts w:cs="Arial"/>
          <w:b/>
          <w:color w:val="FF0000"/>
        </w:rPr>
        <w:t>siduals, namely t</w:t>
      </w:r>
      <w:r>
        <w:rPr>
          <w:rFonts w:cs="Arial"/>
          <w:b/>
          <w:color w:val="FF0000"/>
        </w:rPr>
        <w:t xml:space="preserve">he first and last ones, </w:t>
      </w:r>
      <w:del w:id="239" w:author="Lauren Nelson" w:date="2013-04-23T02:35:00Z">
        <w:r w:rsidDel="00A75493">
          <w:rPr>
            <w:rFonts w:cs="Arial"/>
            <w:b/>
            <w:color w:val="FF0000"/>
          </w:rPr>
          <w:delText xml:space="preserve">that </w:delText>
        </w:r>
      </w:del>
      <w:r>
        <w:rPr>
          <w:rFonts w:cs="Arial"/>
          <w:b/>
          <w:color w:val="FF0000"/>
        </w:rPr>
        <w:t>are quite large.  The resi</w:t>
      </w:r>
      <w:r w:rsidR="003D4E43">
        <w:rPr>
          <w:rFonts w:cs="Arial"/>
          <w:b/>
          <w:color w:val="FF0000"/>
        </w:rPr>
        <w:t>dual plot on the right, which zooms in on months 5-10, shows a clear concave down pattern to the residuals.  A quadratic model is not appropriate.</w:t>
      </w:r>
      <w:r>
        <w:rPr>
          <w:rFonts w:cs="Arial"/>
          <w:b/>
          <w:color w:val="FF0000"/>
        </w:rPr>
        <w:br/>
      </w:r>
    </w:p>
    <w:p w:rsidR="00245D47" w:rsidRDefault="00245D47" w:rsidP="00DD7D82">
      <w:pPr>
        <w:numPr>
          <w:ilvl w:val="0"/>
          <w:numId w:val="11"/>
        </w:numPr>
        <w:ind w:right="-630"/>
      </w:pPr>
      <w:r>
        <w:sym w:font="Wingdings" w:char="F03A"/>
      </w:r>
      <w:r>
        <w:t xml:space="preserve"> Natural frequency of a tube.  A tube has a natural frequency that is primarily dependent on the length of the tube.  The data will be collected in class.</w:t>
      </w:r>
    </w:p>
    <w:p w:rsidR="00245D47" w:rsidRPr="00D12B9F" w:rsidRDefault="00245D47" w:rsidP="002210B5">
      <w:pPr>
        <w:numPr>
          <w:ilvl w:val="1"/>
          <w:numId w:val="12"/>
        </w:numPr>
      </w:pPr>
      <w:commentRangeStart w:id="240"/>
      <w:r>
        <w:rPr>
          <w:rFonts w:cs="Arial"/>
          <w:color w:val="000000"/>
        </w:rPr>
        <w:t>Find a function that models the data.  (Length is the independent variable; natural frequency is the dependent variable.)</w:t>
      </w:r>
    </w:p>
    <w:p w:rsidR="00245D47" w:rsidRPr="00D12B9F" w:rsidRDefault="00245D47" w:rsidP="002210B5">
      <w:pPr>
        <w:numPr>
          <w:ilvl w:val="1"/>
          <w:numId w:val="12"/>
        </w:numPr>
      </w:pPr>
      <w:r>
        <w:rPr>
          <w:rFonts w:cs="Arial"/>
          <w:color w:val="000000"/>
        </w:rPr>
        <w:t>Draw a scatterplot that represents the data and graph your model on the same plot.</w:t>
      </w:r>
    </w:p>
    <w:p w:rsidR="00972835" w:rsidRPr="00972835" w:rsidRDefault="00245D47" w:rsidP="002210B5">
      <w:pPr>
        <w:numPr>
          <w:ilvl w:val="1"/>
          <w:numId w:val="12"/>
        </w:numPr>
      </w:pPr>
      <w:r>
        <w:rPr>
          <w:rFonts w:cs="Arial"/>
          <w:color w:val="000000"/>
        </w:rPr>
        <w:t>Draw a residual plot and comment on the residuals.</w:t>
      </w:r>
      <w:r w:rsidR="00972835">
        <w:rPr>
          <w:rFonts w:cs="Arial"/>
          <w:color w:val="000000"/>
        </w:rPr>
        <w:br/>
      </w:r>
      <w:commentRangeEnd w:id="240"/>
      <w:r w:rsidR="00A75493">
        <w:rPr>
          <w:rStyle w:val="CommentReference"/>
        </w:rPr>
        <w:commentReference w:id="240"/>
      </w:r>
    </w:p>
    <w:p w:rsidR="00972835" w:rsidRPr="002204F9" w:rsidRDefault="00266AB4" w:rsidP="00DD7D82">
      <w:pPr>
        <w:numPr>
          <w:ilvl w:val="0"/>
          <w:numId w:val="16"/>
        </w:numPr>
      </w:pPr>
      <w:r>
        <w:sym w:font="Wingdings" w:char="F03A"/>
      </w:r>
      <w:r>
        <w:t xml:space="preserve"> </w:t>
      </w:r>
      <w:ins w:id="241" w:author="Lauren Nelson" w:date="2013-04-23T02:37:00Z">
        <w:r w:rsidR="00892648">
          <w:t xml:space="preserve">Data Set: </w:t>
        </w:r>
      </w:ins>
      <w:ins w:id="242" w:author="Lauren Nelson" w:date="2013-04-23T02:38:00Z">
        <w:r w:rsidR="00892648">
          <w:t xml:space="preserve">Car Weight vs. MPG </w:t>
        </w:r>
      </w:ins>
      <w:r w:rsidR="00302FE4">
        <w:t xml:space="preserve">The first time we </w:t>
      </w:r>
      <w:del w:id="243" w:author="Lauren Nelson" w:date="2013-04-23T02:38:00Z">
        <w:r w:rsidR="00302FE4" w:rsidDel="00892648">
          <w:delText xml:space="preserve">did </w:delText>
        </w:r>
      </w:del>
      <w:r w:rsidR="00302FE4">
        <w:t>analyzed the Car Weight vs. MPG data (2-2, #3)</w:t>
      </w:r>
      <w:r w:rsidR="00972835" w:rsidRPr="002204F9">
        <w:t>, we created a linear model</w:t>
      </w:r>
      <w:del w:id="244" w:author="Lauren Nelson" w:date="2013-04-23T02:38:00Z">
        <w:r w:rsidR="00972835" w:rsidRPr="002204F9" w:rsidDel="00892648">
          <w:delText xml:space="preserve"> for the data</w:delText>
        </w:r>
      </w:del>
      <w:r w:rsidR="00972835" w:rsidRPr="002204F9">
        <w:t xml:space="preserve">.  </w:t>
      </w:r>
      <w:r w:rsidR="00972835">
        <w:t>If you consider end behavior a linear model seems inappropriate.  “Analyze the data</w:t>
      </w:r>
      <w:ins w:id="245" w:author="Lauren Nelson" w:date="2013-04-23T02:37:00Z">
        <w:r w:rsidR="00892648">
          <w:t>”</w:t>
        </w:r>
      </w:ins>
      <w:r w:rsidR="00972835">
        <w:t xml:space="preserve"> again and find </w:t>
      </w:r>
      <w:del w:id="246" w:author="Lauren Nelson" w:date="2013-04-23T02:37:00Z">
        <w:r w:rsidR="00972835" w:rsidDel="00892648">
          <w:delText xml:space="preserve">an </w:delText>
        </w:r>
      </w:del>
      <w:ins w:id="247" w:author="Lauren Nelson" w:date="2013-04-23T02:37:00Z">
        <w:r w:rsidR="00892648">
          <w:t>a more</w:t>
        </w:r>
        <w:r w:rsidR="00892648">
          <w:t xml:space="preserve"> </w:t>
        </w:r>
      </w:ins>
      <w:r w:rsidR="00972835">
        <w:t>appropriate model.</w:t>
      </w:r>
    </w:p>
    <w:p w:rsidR="00972835" w:rsidRPr="00DB5406" w:rsidRDefault="00972835" w:rsidP="00972835">
      <w:pPr>
        <w:ind w:left="360"/>
      </w:pPr>
    </w:p>
    <w:p w:rsidR="00245D47" w:rsidRDefault="00245D47" w:rsidP="00245D47">
      <w:pPr>
        <w:rPr>
          <w:u w:val="single"/>
        </w:rPr>
      </w:pPr>
      <w:r>
        <w:br w:type="page"/>
      </w:r>
      <w:commentRangeStart w:id="248"/>
      <w:r>
        <w:rPr>
          <w:u w:val="single"/>
        </w:rPr>
        <w:lastRenderedPageBreak/>
        <w:t>Problem set 2-8</w:t>
      </w:r>
      <w:commentRangeEnd w:id="248"/>
      <w:r w:rsidR="00892648">
        <w:rPr>
          <w:rStyle w:val="CommentReference"/>
        </w:rPr>
        <w:commentReference w:id="248"/>
      </w:r>
    </w:p>
    <w:p w:rsidR="00245D47" w:rsidRDefault="00245D47" w:rsidP="00245D47"/>
    <w:p w:rsidR="00245D47" w:rsidRPr="000B7A12" w:rsidRDefault="00245D47" w:rsidP="00245D47">
      <w:r>
        <w:t>Statistical software packages like Fathom often give r</w:t>
      </w:r>
      <w:r>
        <w:rPr>
          <w:vertAlign w:val="superscript"/>
        </w:rPr>
        <w:t>2</w:t>
      </w:r>
      <w:r>
        <w:t xml:space="preserve"> (or R</w:t>
      </w:r>
      <w:r>
        <w:rPr>
          <w:vertAlign w:val="superscript"/>
        </w:rPr>
        <w:t>2</w:t>
      </w:r>
      <w:r>
        <w:t xml:space="preserve">) which is the Coefficient of Determination.  The Coefficient of Determination tells the proportion of the variation of </w:t>
      </w:r>
      <w:del w:id="249" w:author="Lauren Nelson" w:date="2013-04-23T02:39:00Z">
        <w:r w:rsidDel="00892648">
          <w:delText xml:space="preserve">y </w:delText>
        </w:r>
      </w:del>
      <w:ins w:id="250" w:author="Lauren Nelson" w:date="2013-04-23T02:39:00Z">
        <w:r w:rsidR="00892648">
          <w:t>the dependent variable</w:t>
        </w:r>
        <w:r w:rsidR="00892648">
          <w:t xml:space="preserve"> </w:t>
        </w:r>
      </w:ins>
      <w:r>
        <w:t>that is accounted for by a least-squares regression line.  When Fathom gives r</w:t>
      </w:r>
      <w:r>
        <w:rPr>
          <w:vertAlign w:val="superscript"/>
        </w:rPr>
        <w:t>2</w:t>
      </w:r>
      <w:r>
        <w:t xml:space="preserve">, </w:t>
      </w:r>
      <w:r w:rsidRPr="000B7A12">
        <w:rPr>
          <w:position w:val="-6"/>
        </w:rPr>
        <w:object w:dxaOrig="440" w:dyaOrig="380">
          <v:shape id="_x0000_i1030" type="#_x0000_t75" style="width:21.9pt;height:18.8pt" o:ole="" filled="t">
            <v:imagedata r:id="rId53" o:title=""/>
          </v:shape>
          <o:OLEObject Type="Embed" ProgID="Equation.DSMT4" ShapeID="_x0000_i1030" DrawAspect="Content" ObjectID="_1428190562" r:id="rId54"/>
        </w:object>
      </w:r>
      <w:r>
        <w:t xml:space="preserve">gives |r| and the slope of the least-squares line </w:t>
      </w:r>
      <w:del w:id="251" w:author="Lauren Nelson" w:date="2013-04-23T02:40:00Z">
        <w:r w:rsidDel="00892648">
          <w:delText xml:space="preserve">gives </w:delText>
        </w:r>
      </w:del>
      <w:ins w:id="252" w:author="Lauren Nelson" w:date="2013-04-23T02:40:00Z">
        <w:r w:rsidR="00892648">
          <w:t>tells us</w:t>
        </w:r>
        <w:r w:rsidR="00892648">
          <w:t xml:space="preserve"> </w:t>
        </w:r>
      </w:ins>
      <w:r>
        <w:t>the sign of r, that is, whether r is positive or negative.</w:t>
      </w:r>
      <w:r>
        <w:br/>
      </w:r>
    </w:p>
    <w:p w:rsidR="00245D47" w:rsidRDefault="00245D47" w:rsidP="002210B5">
      <w:pPr>
        <w:numPr>
          <w:ilvl w:val="0"/>
          <w:numId w:val="6"/>
        </w:numPr>
        <w:tabs>
          <w:tab w:val="clear" w:pos="720"/>
        </w:tabs>
        <w:ind w:left="360"/>
      </w:pPr>
      <w:del w:id="253" w:author="Lauren Nelson" w:date="2013-04-23T02:40:00Z">
        <w:r w:rsidDel="00892648">
          <w:delText xml:space="preserve">Give </w:delText>
        </w:r>
      </w:del>
      <w:ins w:id="254" w:author="Lauren Nelson" w:date="2013-04-23T02:40:00Z">
        <w:r w:rsidR="00892648">
          <w:t>Find</w:t>
        </w:r>
        <w:r w:rsidR="00892648">
          <w:t xml:space="preserve"> </w:t>
        </w:r>
      </w:ins>
      <w:r>
        <w:t>r for the following scatter plot.</w:t>
      </w:r>
      <w:r>
        <w:br/>
      </w:r>
      <w:r w:rsidR="005C68F0">
        <w:rPr>
          <w:noProof/>
        </w:rPr>
        <w:drawing>
          <wp:inline distT="0" distB="0" distL="0" distR="0">
            <wp:extent cx="2857500" cy="23336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cstate="print"/>
                    <a:srcRect/>
                    <a:stretch>
                      <a:fillRect/>
                    </a:stretch>
                  </pic:blipFill>
                  <pic:spPr bwMode="auto">
                    <a:xfrm>
                      <a:off x="0" y="0"/>
                      <a:ext cx="2857500" cy="2333625"/>
                    </a:xfrm>
                    <a:prstGeom prst="rect">
                      <a:avLst/>
                    </a:prstGeom>
                    <a:noFill/>
                    <a:ln w="9525">
                      <a:noFill/>
                      <a:miter lim="800000"/>
                      <a:headEnd/>
                      <a:tailEnd/>
                    </a:ln>
                  </pic:spPr>
                </pic:pic>
              </a:graphicData>
            </a:graphic>
          </wp:inline>
        </w:drawing>
      </w:r>
      <w:r>
        <w:br/>
      </w:r>
      <w:r>
        <w:br/>
        <w:t>In 2 – 4, complete the sentence.</w:t>
      </w:r>
    </w:p>
    <w:p w:rsidR="00245D47" w:rsidRDefault="00245D47" w:rsidP="002210B5">
      <w:pPr>
        <w:numPr>
          <w:ilvl w:val="0"/>
          <w:numId w:val="6"/>
        </w:numPr>
        <w:tabs>
          <w:tab w:val="clear" w:pos="720"/>
        </w:tabs>
        <w:ind w:left="360"/>
      </w:pPr>
      <w:r>
        <w:t xml:space="preserve">If </w:t>
      </w:r>
      <w:del w:id="255" w:author="Lauren Nelson" w:date="2013-04-23T02:40:00Z">
        <w:r w:rsidDel="00892648">
          <w:delText xml:space="preserve">the </w:delText>
        </w:r>
      </w:del>
      <w:r>
        <w:t xml:space="preserve">r (the correlation coefficient) is positive then, </w:t>
      </w:r>
      <w:r w:rsidR="00C42F59">
        <w:t>…</w:t>
      </w:r>
      <w:r>
        <w:br/>
      </w:r>
    </w:p>
    <w:p w:rsidR="00245D47" w:rsidRDefault="00245D47" w:rsidP="002210B5">
      <w:pPr>
        <w:numPr>
          <w:ilvl w:val="0"/>
          <w:numId w:val="6"/>
        </w:numPr>
        <w:tabs>
          <w:tab w:val="clear" w:pos="720"/>
        </w:tabs>
        <w:ind w:left="360"/>
      </w:pPr>
      <w:r>
        <w:t>If r</w:t>
      </w:r>
      <w:r>
        <w:rPr>
          <w:vertAlign w:val="superscript"/>
        </w:rPr>
        <w:t>2</w:t>
      </w:r>
      <w:r>
        <w:t xml:space="preserve"> (the coefficient of determination) is 0.99 then, </w:t>
      </w:r>
      <w:r w:rsidR="00C42F59">
        <w:t>…</w:t>
      </w:r>
      <w:r w:rsidRPr="00845CAB">
        <w:rPr>
          <w:b/>
          <w:color w:val="FF0000"/>
        </w:rPr>
        <w:br/>
      </w:r>
    </w:p>
    <w:p w:rsidR="00C66E59" w:rsidRDefault="00245D47" w:rsidP="002210B5">
      <w:pPr>
        <w:numPr>
          <w:ilvl w:val="0"/>
          <w:numId w:val="6"/>
        </w:numPr>
        <w:tabs>
          <w:tab w:val="clear" w:pos="720"/>
        </w:tabs>
        <w:ind w:left="360"/>
      </w:pPr>
      <w:r>
        <w:t>If your statistics software gives you r</w:t>
      </w:r>
      <w:r w:rsidR="007B3A24">
        <w:rPr>
          <w:vertAlign w:val="superscript"/>
        </w:rPr>
        <w:t>2</w:t>
      </w:r>
      <w:r w:rsidR="007B3A24">
        <w:t xml:space="preserve"> = 4</w:t>
      </w:r>
      <w:r>
        <w:t xml:space="preserve">, </w:t>
      </w:r>
      <w:r w:rsidR="00C42F59">
        <w:t>…</w:t>
      </w:r>
      <w:r w:rsidR="00C66E59">
        <w:br/>
      </w:r>
    </w:p>
    <w:p w:rsidR="007D093A" w:rsidRDefault="007D093A" w:rsidP="007D093A">
      <w:pPr>
        <w:numPr>
          <w:ilvl w:val="0"/>
          <w:numId w:val="6"/>
        </w:numPr>
        <w:tabs>
          <w:tab w:val="clear" w:pos="720"/>
        </w:tabs>
        <w:ind w:left="360"/>
      </w:pPr>
      <w:r>
        <w:t xml:space="preserve">From 2006-2012, monthly averages are available for </w:t>
      </w:r>
      <w:del w:id="256" w:author="Lauren Nelson" w:date="2013-04-23T02:40:00Z">
        <w:r w:rsidDel="00892648">
          <w:delText xml:space="preserve">each month on </w:delText>
        </w:r>
      </w:del>
      <w:r>
        <w:t>the following two variables:</w:t>
      </w:r>
    </w:p>
    <w:p w:rsidR="007D093A" w:rsidRPr="00911602" w:rsidRDefault="007D093A" w:rsidP="007D093A">
      <w:pPr>
        <w:pStyle w:val="ListParagraph"/>
        <w:numPr>
          <w:ilvl w:val="0"/>
          <w:numId w:val="20"/>
        </w:numPr>
      </w:pPr>
      <w:r w:rsidRPr="00911602">
        <w:t>The number o</w:t>
      </w:r>
      <w:r>
        <w:t>f times “facebook,” was Googled</w:t>
      </w:r>
    </w:p>
    <w:p w:rsidR="007D093A" w:rsidRDefault="007D093A" w:rsidP="007D093A">
      <w:pPr>
        <w:pStyle w:val="ListParagraph"/>
        <w:numPr>
          <w:ilvl w:val="0"/>
          <w:numId w:val="20"/>
        </w:numPr>
      </w:pPr>
      <w:r w:rsidRPr="00911602">
        <w:t xml:space="preserve">US unemployment rates </w:t>
      </w:r>
      <w:del w:id="257" w:author="Lauren Nelson" w:date="2013-04-23T02:41:00Z">
        <w:r w:rsidRPr="00911602" w:rsidDel="00892648">
          <w:delText>in percent.</w:delText>
        </w:r>
      </w:del>
      <w:ins w:id="258" w:author="Lauren Nelson" w:date="2013-04-23T02:41:00Z">
        <w:r w:rsidR="00892648">
          <w:t>as a percentage of the total population.</w:t>
        </w:r>
      </w:ins>
    </w:p>
    <w:p w:rsidR="007D093A" w:rsidRDefault="007D093A" w:rsidP="007D093A">
      <w:pPr>
        <w:pStyle w:val="ListParagraph"/>
      </w:pPr>
      <w:commentRangeStart w:id="259"/>
      <w:r>
        <w:t xml:space="preserve">When a linear regression is performed on </w:t>
      </w:r>
      <w:del w:id="260" w:author="Lauren Nelson" w:date="2013-04-23T02:41:00Z">
        <w:r w:rsidDel="00892648">
          <w:delText xml:space="preserve">values </w:delText>
        </w:r>
      </w:del>
      <w:ins w:id="261" w:author="Lauren Nelson" w:date="2013-04-23T02:42:00Z">
        <w:r w:rsidR="00892648">
          <w:t xml:space="preserve">the </w:t>
        </w:r>
      </w:ins>
      <w:ins w:id="262" w:author="Lauren Nelson" w:date="2013-04-23T02:41:00Z">
        <w:r w:rsidR="00892648">
          <w:t>data</w:t>
        </w:r>
        <w:r w:rsidR="00892648">
          <w:t xml:space="preserve"> </w:t>
        </w:r>
      </w:ins>
      <w:r>
        <w:t xml:space="preserve">for these variables, </w:t>
      </w:r>
      <w:r>
        <w:br/>
        <w:t>r = 0.9872.</w:t>
      </w:r>
      <w:commentRangeEnd w:id="259"/>
      <w:r w:rsidR="00892648">
        <w:rPr>
          <w:rStyle w:val="CommentReference"/>
        </w:rPr>
        <w:commentReference w:id="259"/>
      </w:r>
    </w:p>
    <w:p w:rsidR="00C66E59" w:rsidRDefault="00C66E59" w:rsidP="002210B5">
      <w:pPr>
        <w:numPr>
          <w:ilvl w:val="1"/>
          <w:numId w:val="6"/>
        </w:numPr>
        <w:tabs>
          <w:tab w:val="clear" w:pos="1440"/>
        </w:tabs>
        <w:ind w:left="720"/>
      </w:pPr>
      <w:r>
        <w:t>What is the meaning of  r  in this case?</w:t>
      </w:r>
      <w:r>
        <w:br/>
      </w:r>
      <w:r>
        <w:rPr>
          <w:rFonts w:cs="Arial"/>
          <w:b/>
          <w:color w:val="FF0000"/>
        </w:rPr>
        <w:t>There is a very strong positive linear correlation between the number of time “facebook,” was Googled and US unemployment</w:t>
      </w:r>
      <w:ins w:id="263" w:author="Lauren Nelson" w:date="2013-04-23T02:42:00Z">
        <w:r w:rsidR="00892648">
          <w:rPr>
            <w:rFonts w:cs="Arial"/>
            <w:b/>
            <w:color w:val="FF0000"/>
          </w:rPr>
          <w:t xml:space="preserve"> rates</w:t>
        </w:r>
      </w:ins>
      <w:r>
        <w:rPr>
          <w:rFonts w:cs="Arial"/>
          <w:b/>
          <w:color w:val="FF0000"/>
        </w:rPr>
        <w:t>.</w:t>
      </w:r>
    </w:p>
    <w:p w:rsidR="00C66E59" w:rsidRDefault="00C66E59" w:rsidP="002210B5">
      <w:pPr>
        <w:numPr>
          <w:ilvl w:val="1"/>
          <w:numId w:val="6"/>
        </w:numPr>
        <w:tabs>
          <w:tab w:val="clear" w:pos="1440"/>
        </w:tabs>
        <w:ind w:left="720"/>
      </w:pPr>
      <w:r>
        <w:t xml:space="preserve">Did people Googling “facebook,” </w:t>
      </w:r>
      <w:r w:rsidRPr="00D3379F">
        <w:rPr>
          <w:b/>
          <w:i/>
        </w:rPr>
        <w:t>cause</w:t>
      </w:r>
      <w:r>
        <w:t xml:space="preserve"> unemployment?  Explain.</w:t>
      </w:r>
      <w:r>
        <w:br/>
      </w:r>
      <w:r>
        <w:rPr>
          <w:rFonts w:cs="Arial"/>
          <w:b/>
          <w:color w:val="FF0000"/>
        </w:rPr>
        <w:t>NO!  Correlation does not imply causation.</w:t>
      </w:r>
      <w:r>
        <w:br/>
      </w:r>
    </w:p>
    <w:p w:rsidR="00C66E59" w:rsidRDefault="00921059" w:rsidP="006C069B">
      <w:pPr>
        <w:pStyle w:val="HTMLPreformatted"/>
        <w:shd w:val="clear" w:color="auto" w:fill="FFFFFF"/>
        <w:spacing w:line="270" w:lineRule="atLeast"/>
        <w:ind w:left="360"/>
        <w:rPr>
          <w:color w:val="000000"/>
          <w:sz w:val="18"/>
          <w:szCs w:val="18"/>
        </w:rPr>
      </w:pPr>
      <w:r>
        <w:rPr>
          <w:rFonts w:ascii="Arial" w:hAnsi="Arial" w:cs="Arial"/>
          <w:iCs/>
          <w:color w:val="000000"/>
          <w:sz w:val="18"/>
          <w:szCs w:val="18"/>
        </w:rPr>
        <w:t xml:space="preserve">Source: </w:t>
      </w:r>
      <w:r w:rsidR="00C66E59" w:rsidRPr="00746FAC">
        <w:rPr>
          <w:rFonts w:ascii="Arial" w:hAnsi="Arial" w:cs="Arial"/>
          <w:i/>
          <w:iCs/>
          <w:color w:val="000000"/>
          <w:sz w:val="18"/>
          <w:szCs w:val="18"/>
        </w:rPr>
        <w:t>Google Correlate</w:t>
      </w:r>
      <w:r w:rsidR="00C66E59" w:rsidRPr="00746FAC">
        <w:rPr>
          <w:rFonts w:ascii="Arial" w:hAnsi="Arial" w:cs="Arial"/>
          <w:color w:val="000000"/>
          <w:sz w:val="18"/>
          <w:szCs w:val="18"/>
        </w:rPr>
        <w:t>. Google, n.d. Web. 5 Feb. 2013. &lt;</w:t>
      </w:r>
      <w:r w:rsidR="00C66E59" w:rsidRPr="00D3379F">
        <w:t xml:space="preserve"> </w:t>
      </w:r>
      <w:r w:rsidR="00C66E59" w:rsidRPr="00D3379F">
        <w:rPr>
          <w:rFonts w:ascii="Arial" w:hAnsi="Arial" w:cs="Arial"/>
          <w:color w:val="000000"/>
          <w:sz w:val="18"/>
          <w:szCs w:val="18"/>
        </w:rPr>
        <w:t xml:space="preserve">http://www.google.com/trends/correlate/search?e=id%3ANWRPEIKPlBC&amp;e=facebook%2C&amp;t=monthly&amp;p=us </w:t>
      </w:r>
      <w:r w:rsidR="00C66E59" w:rsidRPr="00746FAC">
        <w:rPr>
          <w:rFonts w:ascii="Arial" w:hAnsi="Arial" w:cs="Arial"/>
          <w:color w:val="000000"/>
          <w:sz w:val="18"/>
          <w:szCs w:val="18"/>
        </w:rPr>
        <w:t xml:space="preserve">&gt;. </w:t>
      </w:r>
    </w:p>
    <w:p w:rsidR="00245D47" w:rsidRPr="00C66E59" w:rsidRDefault="00921059" w:rsidP="00C66E59">
      <w:pPr>
        <w:pStyle w:val="HTMLPreformatted"/>
        <w:shd w:val="clear" w:color="auto" w:fill="FFFFFF"/>
        <w:spacing w:line="270" w:lineRule="atLeast"/>
        <w:ind w:left="360"/>
        <w:rPr>
          <w:rFonts w:ascii="Arial" w:hAnsi="Arial" w:cs="Arial"/>
          <w:color w:val="000000"/>
          <w:sz w:val="18"/>
          <w:szCs w:val="18"/>
        </w:rPr>
      </w:pPr>
      <w:r w:rsidRPr="00921059">
        <w:rPr>
          <w:rFonts w:ascii="Arial" w:hAnsi="Arial" w:cs="Arial"/>
          <w:iCs/>
          <w:color w:val="000000"/>
          <w:sz w:val="18"/>
          <w:szCs w:val="18"/>
        </w:rPr>
        <w:t xml:space="preserve">Source: </w:t>
      </w:r>
      <w:r w:rsidR="00C66E59" w:rsidRPr="00746FAC">
        <w:rPr>
          <w:rFonts w:ascii="Arial" w:hAnsi="Arial" w:cs="Arial"/>
          <w:i/>
          <w:iCs/>
          <w:color w:val="000000"/>
          <w:sz w:val="18"/>
          <w:szCs w:val="18"/>
        </w:rPr>
        <w:t>US Unemployment Rate</w:t>
      </w:r>
      <w:r w:rsidR="00C66E59" w:rsidRPr="00746FAC">
        <w:rPr>
          <w:rFonts w:ascii="Arial" w:hAnsi="Arial" w:cs="Arial"/>
          <w:color w:val="000000"/>
          <w:sz w:val="18"/>
          <w:szCs w:val="18"/>
        </w:rPr>
        <w:t xml:space="preserve">. Bureau of Labor Statistics, n.d. Web. 5 Feb. 2013. &lt;http://data.bls.gov/timeseries/LNS14000000&gt;. </w:t>
      </w:r>
      <w:r w:rsidR="00245D47">
        <w:br/>
      </w:r>
      <w:r w:rsidR="00245D47" w:rsidRPr="00CA077D">
        <w:rPr>
          <w:b/>
          <w:color w:val="FF0000"/>
        </w:rPr>
        <w:t xml:space="preserve"> </w:t>
      </w:r>
    </w:p>
    <w:p w:rsidR="008B62A9" w:rsidRDefault="008B62A9">
      <w:r>
        <w:br w:type="page"/>
      </w:r>
    </w:p>
    <w:p w:rsidR="00245D47" w:rsidRDefault="00245D47" w:rsidP="002210B5">
      <w:pPr>
        <w:numPr>
          <w:ilvl w:val="0"/>
          <w:numId w:val="6"/>
        </w:numPr>
        <w:tabs>
          <w:tab w:val="clear" w:pos="720"/>
        </w:tabs>
        <w:ind w:left="360"/>
      </w:pPr>
      <w:r>
        <w:lastRenderedPageBreak/>
        <w:t>For the following data sets give:</w:t>
      </w:r>
    </w:p>
    <w:p w:rsidR="00245D47" w:rsidRDefault="00245D47" w:rsidP="00245D47">
      <w:r>
        <w:t xml:space="preserve">     • the least-squares line</w:t>
      </w:r>
    </w:p>
    <w:p w:rsidR="00245D47" w:rsidRDefault="00245D47" w:rsidP="00245D47">
      <w:pPr>
        <w:ind w:left="477" w:hanging="477"/>
      </w:pPr>
      <w:r>
        <w:t xml:space="preserve">     • the meaning of the slope and (if possible) y-intercept within the context of the data set</w:t>
      </w:r>
    </w:p>
    <w:p w:rsidR="00245D47" w:rsidRDefault="00245D47" w:rsidP="00245D47">
      <w:r>
        <w:t xml:space="preserve">     • the correlation coefficient</w:t>
      </w:r>
    </w:p>
    <w:p w:rsidR="00245D47" w:rsidRDefault="00245D47" w:rsidP="006C069B">
      <w:pPr>
        <w:ind w:left="495" w:right="795" w:hanging="495"/>
      </w:pPr>
      <w:r>
        <w:t xml:space="preserve">     • </w:t>
      </w:r>
      <w:r w:rsidR="00505AC9">
        <w:t>What information does the correlation coefficient provide within the context of the data set?</w:t>
      </w:r>
      <w:r w:rsidR="006C069B">
        <w:br/>
      </w:r>
      <w:r w:rsidR="00111476">
        <w:t>a)</w:t>
      </w:r>
      <w:r>
        <w:t xml:space="preserve">  </w:t>
      </w:r>
      <w:r>
        <w:sym w:font="Wingdings" w:char="F03A"/>
      </w:r>
      <w:r>
        <w:t xml:space="preserve"> Manatee deaths</w:t>
      </w:r>
    </w:p>
    <w:p w:rsidR="00066F34" w:rsidRDefault="00FC08ED" w:rsidP="00245D47">
      <w:r>
        <w:rPr>
          <w:noProof/>
        </w:rPr>
        <mc:AlternateContent>
          <mc:Choice Requires="wpg">
            <w:drawing>
              <wp:anchor distT="0" distB="0" distL="114300" distR="114300" simplePos="0" relativeHeight="251655168" behindDoc="0" locked="0" layoutInCell="1" allowOverlap="1">
                <wp:simplePos x="0" y="0"/>
                <wp:positionH relativeFrom="column">
                  <wp:posOffset>447675</wp:posOffset>
                </wp:positionH>
                <wp:positionV relativeFrom="paragraph">
                  <wp:posOffset>3573780</wp:posOffset>
                </wp:positionV>
                <wp:extent cx="3333750" cy="476250"/>
                <wp:effectExtent l="0" t="0" r="19050" b="19050"/>
                <wp:wrapNone/>
                <wp:docPr id="31" name="Group 31"/>
                <wp:cNvGraphicFramePr/>
                <a:graphic xmlns:a="http://schemas.openxmlformats.org/drawingml/2006/main">
                  <a:graphicData uri="http://schemas.microsoft.com/office/word/2010/wordprocessingGroup">
                    <wpg:wgp>
                      <wpg:cNvGrpSpPr/>
                      <wpg:grpSpPr>
                        <a:xfrm>
                          <a:off x="0" y="0"/>
                          <a:ext cx="3333750" cy="476250"/>
                          <a:chOff x="0" y="0"/>
                          <a:chExt cx="3333750" cy="476250"/>
                        </a:xfrm>
                      </wpg:grpSpPr>
                      <wps:wsp>
                        <wps:cNvPr id="20" name="Oval 9"/>
                        <wps:cNvSpPr>
                          <a:spLocks noChangeArrowheads="1"/>
                        </wps:cNvSpPr>
                        <wps:spPr bwMode="auto">
                          <a:xfrm>
                            <a:off x="0" y="0"/>
                            <a:ext cx="2743200" cy="476250"/>
                          </a:xfrm>
                          <a:prstGeom prst="ellipse">
                            <a:avLst/>
                          </a:prstGeom>
                          <a:noFill/>
                          <a:ln w="222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10"/>
                        <wps:cNvSpPr>
                          <a:spLocks noChangeArrowheads="1"/>
                        </wps:cNvSpPr>
                        <wps:spPr bwMode="auto">
                          <a:xfrm>
                            <a:off x="2743200" y="76200"/>
                            <a:ext cx="590550" cy="342900"/>
                          </a:xfrm>
                          <a:prstGeom prst="ellipse">
                            <a:avLst/>
                          </a:prstGeom>
                          <a:noFill/>
                          <a:ln w="222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31" o:spid="_x0000_s1026" style="position:absolute;margin-left:35.25pt;margin-top:281.4pt;width:262.5pt;height:37.5pt;z-index:251655168" coordsize="33337,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">
                <v:oval id="Oval 9" o:spid="_x0000_s1027" style="position:absolute;width:2743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pEcEA&#10;AADbAAAADwAAAGRycy9kb3ducmV2LnhtbERPy2oCMRTdF/yHcIXuakYtUkajiGDbRUF8Ie6uk+tk&#10;cHIzJFHHvzcLocvDeU9mra3FjXyoHCvo9zIQxIXTFZcKdtvlxxeIEJE11o5JwYMCzKadtwnm2t15&#10;TbdNLEUK4ZCjAhNjk0sZCkMWQ881xIk7O28xJuhLqT3eU7it5SDLRtJixanBYEMLQ8Vlc7UKRpfP&#10;4c/xmq2Ge3P6W22/vTwUJ6Xeu+18DCJSG//FL/evVjBI69OX9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6RHBAAAA2wAAAA8AAAAAAAAAAAAAAAAAmAIAAGRycy9kb3du&#10;cmV2LnhtbFBLBQYAAAAABAAEAPUAAACGAwAAAAA=&#10;" filled="f" strokecolor="red" strokeweight="1.75pt"/>
                <v:oval id="Oval 10" o:spid="_x0000_s1028" style="position:absolute;left:27432;top:762;width:59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KMcMA&#10;AADbAAAADwAAAGRycy9kb3ducmV2LnhtbERPS2sCMRC+F/wPYYTearZapK5GEcG2h4L4QryNm+lm&#10;cTNZkqjbf28KQm/z8T1nMmttLa7kQ+VYwWsvA0FcOF1xqWC3Xb68gwgRWWPtmBT8UoDZtPM0wVy7&#10;G6/puomlSCEcclRgYmxyKUNhyGLouYY4cT/OW4wJ+lJqj7cUbmvZz7KhtFhxajDY0MJQcd5crILh&#10;+W3webxkq8HenL5X2w8vD8VJqeduOx+DiNTGf/HD/aXT/BH8/ZIO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qKMcMAAADbAAAADwAAAAAAAAAAAAAAAACYAgAAZHJzL2Rv&#10;d25yZXYueG1sUEsFBgAAAAAEAAQA9QAAAIgDAAAAAA==&#10;" filled="f" strokecolor="red" strokeweight="1.75pt"/>
              </v:group>
            </w:pict>
          </mc:Fallback>
        </mc:AlternateContent>
      </w:r>
      <w:r w:rsidR="00066F34">
        <w:t xml:space="preserve">           </w:t>
      </w:r>
      <w:r w:rsidR="005C68F0">
        <w:rPr>
          <w:noProof/>
        </w:rPr>
        <w:drawing>
          <wp:inline distT="0" distB="0" distL="0" distR="0">
            <wp:extent cx="5476875" cy="39243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srcRect/>
                    <a:stretch>
                      <a:fillRect/>
                    </a:stretch>
                  </pic:blipFill>
                  <pic:spPr bwMode="auto">
                    <a:xfrm>
                      <a:off x="0" y="0"/>
                      <a:ext cx="5476875" cy="3924300"/>
                    </a:xfrm>
                    <a:prstGeom prst="rect">
                      <a:avLst/>
                    </a:prstGeom>
                    <a:noFill/>
                    <a:ln w="9525">
                      <a:noFill/>
                      <a:miter lim="800000"/>
                      <a:headEnd/>
                      <a:tailEnd/>
                    </a:ln>
                  </pic:spPr>
                </pic:pic>
              </a:graphicData>
            </a:graphic>
          </wp:inline>
        </w:drawing>
      </w:r>
    </w:p>
    <w:p w:rsidR="00066F34" w:rsidRDefault="00066F34" w:rsidP="00245D47"/>
    <w:p w:rsidR="00066F34" w:rsidRDefault="00066F34" w:rsidP="00245D47">
      <w:pPr>
        <w:rPr>
          <w:color w:val="FF0000"/>
        </w:rPr>
      </w:pPr>
      <w:commentRangeStart w:id="264"/>
      <w:r>
        <w:rPr>
          <w:color w:val="FF0000"/>
        </w:rPr>
        <w:t>The equation of the least squares line is:</w:t>
      </w:r>
    </w:p>
    <w:p w:rsidR="00066F34" w:rsidRDefault="00066F34" w:rsidP="00245D47">
      <w:pPr>
        <w:rPr>
          <w:color w:val="FF0000"/>
        </w:rPr>
      </w:pPr>
      <w:commentRangeStart w:id="265"/>
      <w:r>
        <w:rPr>
          <w:color w:val="FF0000"/>
        </w:rPr>
        <w:t>Manatee deaths= 0.125 MB registrations (1000s) – 41.4</w:t>
      </w:r>
      <w:commentRangeEnd w:id="265"/>
      <w:r w:rsidR="00FD61B1">
        <w:rPr>
          <w:rStyle w:val="CommentReference"/>
        </w:rPr>
        <w:commentReference w:id="265"/>
      </w:r>
    </w:p>
    <w:p w:rsidR="00A834EF" w:rsidRDefault="00A834EF" w:rsidP="00892648">
      <w:pPr>
        <w:rPr>
          <w:color w:val="FF0000"/>
        </w:rPr>
      </w:pPr>
    </w:p>
    <w:p w:rsidR="00A834EF" w:rsidRDefault="00A834EF" w:rsidP="00245D47">
      <w:pPr>
        <w:rPr>
          <w:color w:val="FF0000"/>
        </w:rPr>
      </w:pPr>
      <w:r>
        <w:rPr>
          <w:color w:val="FF0000"/>
        </w:rPr>
        <w:t>The meaning of the slope – The slope of the least squares line is 0.125 which means that according to the least squares line there is a increase of 0.125 manatee deaths per 1000 motor</w:t>
      </w:r>
      <w:del w:id="266" w:author="Lauren Nelson" w:date="2013-04-23T02:46:00Z">
        <w:r w:rsidDel="00FD61B1">
          <w:rPr>
            <w:color w:val="FF0000"/>
          </w:rPr>
          <w:delText xml:space="preserve"> </w:delText>
        </w:r>
      </w:del>
      <w:r>
        <w:rPr>
          <w:color w:val="FF0000"/>
        </w:rPr>
        <w:t>boats registered (or an increase of 1.25 manatee deaths per 10,000 motor</w:t>
      </w:r>
      <w:del w:id="267" w:author="Lauren Nelson" w:date="2013-04-23T02:46:00Z">
        <w:r w:rsidDel="006B40A8">
          <w:rPr>
            <w:color w:val="FF0000"/>
          </w:rPr>
          <w:delText xml:space="preserve"> </w:delText>
        </w:r>
      </w:del>
      <w:r>
        <w:rPr>
          <w:color w:val="FF0000"/>
        </w:rPr>
        <w:t>boats registered) per year in Florida.</w:t>
      </w:r>
    </w:p>
    <w:p w:rsidR="00A834EF" w:rsidRDefault="00A834EF" w:rsidP="00245D47">
      <w:pPr>
        <w:rPr>
          <w:color w:val="FF0000"/>
        </w:rPr>
      </w:pPr>
    </w:p>
    <w:p w:rsidR="00A834EF" w:rsidRDefault="00A834EF" w:rsidP="00A834EF">
      <w:pPr>
        <w:rPr>
          <w:color w:val="FF0000"/>
        </w:rPr>
      </w:pPr>
      <w:r>
        <w:rPr>
          <w:color w:val="FF0000"/>
        </w:rPr>
        <w:t>The meaning of the y-intercept – The y-intercept of the least squares line is -41.4 which means that according to the least squares line when there were 0 motor</w:t>
      </w:r>
      <w:del w:id="268" w:author="Lauren Nelson" w:date="2013-04-23T02:48:00Z">
        <w:r w:rsidDel="006B40A8">
          <w:rPr>
            <w:color w:val="FF0000"/>
          </w:rPr>
          <w:delText xml:space="preserve"> </w:delText>
        </w:r>
      </w:del>
      <w:r>
        <w:rPr>
          <w:color w:val="FF0000"/>
        </w:rPr>
        <w:t xml:space="preserve">boats registered, there were </w:t>
      </w:r>
      <w:commentRangeStart w:id="269"/>
      <w:r>
        <w:rPr>
          <w:color w:val="FF0000"/>
        </w:rPr>
        <w:t>-</w:t>
      </w:r>
      <w:commentRangeEnd w:id="269"/>
      <w:r w:rsidR="006B40A8">
        <w:rPr>
          <w:rStyle w:val="CommentReference"/>
        </w:rPr>
        <w:commentReference w:id="269"/>
      </w:r>
      <w:r>
        <w:rPr>
          <w:color w:val="FF0000"/>
        </w:rPr>
        <w:t>41.4 manatee deaths per year.  This does not make sense, because it is not possible to have negative manatee deaths.</w:t>
      </w:r>
    </w:p>
    <w:p w:rsidR="00066F34" w:rsidRDefault="00066F34" w:rsidP="00245D47">
      <w:pPr>
        <w:rPr>
          <w:color w:val="FF0000"/>
        </w:rPr>
      </w:pPr>
    </w:p>
    <w:p w:rsidR="00066F34" w:rsidRDefault="00066F34" w:rsidP="00245D47">
      <w:pPr>
        <w:rPr>
          <w:color w:val="FF0000"/>
        </w:rPr>
      </w:pPr>
      <w:r>
        <w:rPr>
          <w:color w:val="FF0000"/>
        </w:rPr>
        <w:t xml:space="preserve">The correlation coefficient is </w:t>
      </w:r>
      <w:r w:rsidR="00E426A9" w:rsidRPr="00066F34">
        <w:rPr>
          <w:color w:val="FF0000"/>
          <w:position w:val="-8"/>
        </w:rPr>
        <w:object w:dxaOrig="1660" w:dyaOrig="360">
          <v:shape id="_x0000_i1031" type="#_x0000_t75" style="width:82.65pt;height:18.15pt" o:ole="" filled="t" fillcolor="#f9c">
            <v:imagedata r:id="rId57" o:title=""/>
          </v:shape>
          <o:OLEObject Type="Embed" ProgID="Equation.DSMT4" ShapeID="_x0000_i1031" DrawAspect="Content" ObjectID="_1428190563" r:id="rId58"/>
        </w:object>
      </w:r>
    </w:p>
    <w:p w:rsidR="00617249" w:rsidRDefault="00617249" w:rsidP="00245D47">
      <w:pPr>
        <w:rPr>
          <w:color w:val="FF0000"/>
        </w:rPr>
      </w:pPr>
    </w:p>
    <w:p w:rsidR="00617249" w:rsidRDefault="00617249" w:rsidP="00245D47">
      <w:pPr>
        <w:rPr>
          <w:color w:val="FF0000"/>
        </w:rPr>
      </w:pPr>
      <w:r>
        <w:rPr>
          <w:color w:val="FF0000"/>
        </w:rPr>
        <w:t>The meaning of the correlation coefficient with</w:t>
      </w:r>
      <w:del w:id="270" w:author="Lauren Nelson" w:date="2013-04-23T02:47:00Z">
        <w:r w:rsidDel="006B40A8">
          <w:rPr>
            <w:color w:val="FF0000"/>
          </w:rPr>
          <w:delText xml:space="preserve"> </w:delText>
        </w:r>
      </w:del>
      <w:r>
        <w:rPr>
          <w:color w:val="FF0000"/>
        </w:rPr>
        <w:t>in the context – There is a very strong positive linear correlation between manatee deaths and motor</w:t>
      </w:r>
      <w:del w:id="271" w:author="Lauren Nelson" w:date="2013-04-23T02:49:00Z">
        <w:r w:rsidDel="006B40A8">
          <w:rPr>
            <w:color w:val="FF0000"/>
          </w:rPr>
          <w:delText xml:space="preserve"> </w:delText>
        </w:r>
      </w:del>
      <w:r>
        <w:rPr>
          <w:color w:val="FF0000"/>
        </w:rPr>
        <w:t>boat registrations.</w:t>
      </w:r>
    </w:p>
    <w:p w:rsidR="00617249" w:rsidRDefault="00617249" w:rsidP="00245D47">
      <w:pPr>
        <w:rPr>
          <w:color w:val="FF0000"/>
        </w:rPr>
      </w:pPr>
    </w:p>
    <w:p w:rsidR="00617249" w:rsidRDefault="00811EAE" w:rsidP="00245D47">
      <w:pPr>
        <w:rPr>
          <w:color w:val="FF0000"/>
        </w:rPr>
      </w:pPr>
      <w:r>
        <w:rPr>
          <w:color w:val="FF0000"/>
        </w:rPr>
        <w:lastRenderedPageBreak/>
        <w:t>This is last question is not asked in the problem set, but…</w:t>
      </w:r>
    </w:p>
    <w:p w:rsidR="00811EAE" w:rsidRDefault="00811EAE" w:rsidP="00245D47">
      <w:pPr>
        <w:rPr>
          <w:color w:val="FF0000"/>
        </w:rPr>
      </w:pPr>
      <w:r>
        <w:rPr>
          <w:color w:val="FF0000"/>
        </w:rPr>
        <w:t xml:space="preserve">What does the least squares line predict </w:t>
      </w:r>
      <w:del w:id="272" w:author="Lauren Nelson" w:date="2013-04-23T02:47:00Z">
        <w:r w:rsidDel="006B40A8">
          <w:rPr>
            <w:color w:val="FF0000"/>
          </w:rPr>
          <w:delText xml:space="preserve">will be </w:delText>
        </w:r>
      </w:del>
      <w:r>
        <w:rPr>
          <w:color w:val="FF0000"/>
        </w:rPr>
        <w:t xml:space="preserve">the number of manatee deaths </w:t>
      </w:r>
      <w:ins w:id="273" w:author="Lauren Nelson" w:date="2013-04-23T02:47:00Z">
        <w:r w:rsidR="006B40A8">
          <w:rPr>
            <w:color w:val="FF0000"/>
          </w:rPr>
          <w:t xml:space="preserve">will be </w:t>
        </w:r>
      </w:ins>
      <w:r>
        <w:rPr>
          <w:color w:val="FF0000"/>
        </w:rPr>
        <w:t>if the number of motor</w:t>
      </w:r>
      <w:del w:id="274" w:author="Lauren Nelson" w:date="2013-04-23T02:47:00Z">
        <w:r w:rsidDel="006B40A8">
          <w:rPr>
            <w:color w:val="FF0000"/>
          </w:rPr>
          <w:delText xml:space="preserve"> </w:delText>
        </w:r>
      </w:del>
      <w:r>
        <w:rPr>
          <w:color w:val="FF0000"/>
        </w:rPr>
        <w:t>boat registrations goes up to 750,000</w:t>
      </w:r>
      <w:del w:id="275" w:author="Lauren Nelson" w:date="2013-04-23T02:47:00Z">
        <w:r w:rsidDel="006B40A8">
          <w:rPr>
            <w:color w:val="FF0000"/>
          </w:rPr>
          <w:delText>.</w:delText>
        </w:r>
      </w:del>
      <w:ins w:id="276" w:author="Lauren Nelson" w:date="2013-04-23T02:47:00Z">
        <w:r w:rsidR="006B40A8">
          <w:rPr>
            <w:color w:val="FF0000"/>
          </w:rPr>
          <w:t>?</w:t>
        </w:r>
      </w:ins>
    </w:p>
    <w:p w:rsidR="00811EAE" w:rsidRDefault="00811EAE" w:rsidP="00245D47">
      <w:pPr>
        <w:rPr>
          <w:color w:val="FF0000"/>
        </w:rPr>
      </w:pPr>
      <w:r w:rsidRPr="00811EAE">
        <w:rPr>
          <w:color w:val="FF0000"/>
          <w:position w:val="-26"/>
        </w:rPr>
        <w:object w:dxaOrig="4040" w:dyaOrig="639">
          <v:shape id="_x0000_i1032" type="#_x0000_t75" style="width:201.6pt;height:31.95pt" o:ole="" filled="t" fillcolor="#f9c">
            <v:imagedata r:id="rId59" o:title=""/>
          </v:shape>
          <o:OLEObject Type="Embed" ProgID="Equation.DSMT4" ShapeID="_x0000_i1032" DrawAspect="Content" ObjectID="_1428190564" r:id="rId60"/>
        </w:object>
      </w:r>
    </w:p>
    <w:p w:rsidR="00811EAE" w:rsidRDefault="00811EAE" w:rsidP="00245D47">
      <w:pPr>
        <w:rPr>
          <w:color w:val="FF0000"/>
        </w:rPr>
      </w:pPr>
      <w:r>
        <w:rPr>
          <w:color w:val="FF0000"/>
        </w:rPr>
        <w:t>The least squares model predicts there would be about 52 manatee deaths per year.</w:t>
      </w:r>
      <w:commentRangeEnd w:id="264"/>
      <w:r w:rsidR="00892648">
        <w:rPr>
          <w:rStyle w:val="CommentReference"/>
        </w:rPr>
        <w:commentReference w:id="264"/>
      </w:r>
    </w:p>
    <w:p w:rsidR="00066F34" w:rsidRPr="00066F34" w:rsidRDefault="00066F34" w:rsidP="00245D47"/>
    <w:p w:rsidR="00245D47" w:rsidRDefault="00111476" w:rsidP="00245D47">
      <w:r>
        <w:t xml:space="preserve">     b)</w:t>
      </w:r>
      <w:r w:rsidR="00245D47">
        <w:t xml:space="preserve">  </w:t>
      </w:r>
      <w:r w:rsidR="00245D47">
        <w:sym w:font="Wingdings" w:char="F03A"/>
      </w:r>
      <w:r w:rsidR="00245D47">
        <w:t xml:space="preserve"> Car Weight vs. MPG</w:t>
      </w:r>
    </w:p>
    <w:p w:rsidR="00245D47" w:rsidRDefault="00111476" w:rsidP="00245D47">
      <w:r>
        <w:t xml:space="preserve">     c)</w:t>
      </w:r>
      <w:r w:rsidR="00245D47">
        <w:t xml:space="preserve">  </w:t>
      </w:r>
      <w:r w:rsidR="00245D47">
        <w:sym w:font="Wingdings" w:char="F03A"/>
      </w:r>
      <w:r w:rsidR="00245D47">
        <w:t xml:space="preserve"> Nevada Population</w:t>
      </w:r>
      <w:r w:rsidR="00245D47">
        <w:br/>
      </w:r>
    </w:p>
    <w:p w:rsidR="009A205C" w:rsidRDefault="009A205C" w:rsidP="002210B5">
      <w:pPr>
        <w:numPr>
          <w:ilvl w:val="0"/>
          <w:numId w:val="6"/>
        </w:numPr>
        <w:tabs>
          <w:tab w:val="clear" w:pos="720"/>
        </w:tabs>
        <w:ind w:left="360"/>
      </w:pPr>
      <w:r>
        <w:sym w:font="Wingdings" w:char="F03A"/>
      </w:r>
      <w:r>
        <w:t xml:space="preserve"> Data Set </w:t>
      </w:r>
      <w:del w:id="277" w:author="Lauren Nelson" w:date="2013-04-23T02:48:00Z">
        <w:r w:rsidDel="006B40A8">
          <w:delText xml:space="preserve">= </w:delText>
        </w:r>
      </w:del>
      <w:ins w:id="278" w:author="Lauren Nelson" w:date="2013-04-23T02:48:00Z">
        <w:r w:rsidR="006B40A8">
          <w:t>:</w:t>
        </w:r>
        <w:r w:rsidR="006B40A8">
          <w:t xml:space="preserve"> </w:t>
        </w:r>
      </w:ins>
      <w:r w:rsidRPr="006424B7">
        <w:t>Wine Consumption versus Heart Attacks</w:t>
      </w:r>
      <w:r>
        <w:t xml:space="preserve">.  </w:t>
      </w:r>
      <w:r>
        <w:rPr>
          <w:rFonts w:cs="Arial"/>
          <w:color w:val="000000"/>
        </w:rPr>
        <w:t>(Alcohol from wine is the independent variable; heart disease deaths is the dependent variable.)</w:t>
      </w:r>
      <w:r>
        <w:t xml:space="preserve">  Is the correlation positive or negative?  Explain why.  Is the correlation strong or weak?  Explain why.</w:t>
      </w:r>
      <w:r w:rsidR="00204F99">
        <w:br/>
      </w:r>
    </w:p>
    <w:p w:rsidR="00204F99" w:rsidRDefault="00204F99" w:rsidP="002210B5">
      <w:pPr>
        <w:numPr>
          <w:ilvl w:val="0"/>
          <w:numId w:val="6"/>
        </w:numPr>
        <w:tabs>
          <w:tab w:val="clear" w:pos="720"/>
        </w:tabs>
        <w:ind w:left="360"/>
      </w:pPr>
      <w:del w:id="279" w:author="Lauren Nelson" w:date="2013-04-23T02:48:00Z">
        <w:r w:rsidDel="006B40A8">
          <w:delText>Open up the “</w:delText>
        </w:r>
      </w:del>
      <w:ins w:id="280" w:author="Lauren Nelson" w:date="2013-04-23T02:48:00Z">
        <w:r w:rsidR="006B40A8">
          <w:t xml:space="preserve">Data Set: </w:t>
        </w:r>
      </w:ins>
      <w:r w:rsidR="00F9330D" w:rsidRPr="00EB7826">
        <w:t>CO</w:t>
      </w:r>
      <w:r w:rsidR="00F9330D" w:rsidRPr="007E791E">
        <w:rPr>
          <w:vertAlign w:val="subscript"/>
        </w:rPr>
        <w:t>2</w:t>
      </w:r>
      <w:r w:rsidR="00F9330D" w:rsidRPr="00EB7826">
        <w:t xml:space="preserve"> Annual 2000-2007</w:t>
      </w:r>
      <w:del w:id="281" w:author="Lauren Nelson" w:date="2013-04-23T02:48:00Z">
        <w:r w:rsidDel="006B40A8">
          <w:delText>” data set.</w:delText>
        </w:r>
      </w:del>
    </w:p>
    <w:p w:rsidR="00204F99" w:rsidRDefault="00204F99" w:rsidP="002210B5">
      <w:pPr>
        <w:numPr>
          <w:ilvl w:val="1"/>
          <w:numId w:val="6"/>
        </w:numPr>
        <w:tabs>
          <w:tab w:val="clear" w:pos="1440"/>
          <w:tab w:val="num" w:pos="-3240"/>
        </w:tabs>
        <w:ind w:left="720"/>
      </w:pPr>
      <w:r>
        <w:t>What is the correlation coefficient?</w:t>
      </w:r>
    </w:p>
    <w:p w:rsidR="00204F99" w:rsidRDefault="00204F99" w:rsidP="002210B5">
      <w:pPr>
        <w:numPr>
          <w:ilvl w:val="1"/>
          <w:numId w:val="6"/>
        </w:numPr>
        <w:tabs>
          <w:tab w:val="clear" w:pos="1440"/>
          <w:tab w:val="num" w:pos="-3240"/>
        </w:tabs>
        <w:ind w:left="720"/>
      </w:pPr>
      <w:r>
        <w:t>What is the meaning of the correlation coefficient?</w:t>
      </w:r>
    </w:p>
    <w:p w:rsidR="00204F99" w:rsidRDefault="00204F99" w:rsidP="002210B5">
      <w:pPr>
        <w:numPr>
          <w:ilvl w:val="1"/>
          <w:numId w:val="6"/>
        </w:numPr>
        <w:tabs>
          <w:tab w:val="clear" w:pos="1440"/>
          <w:tab w:val="num" w:pos="-3240"/>
        </w:tabs>
        <w:ind w:left="720"/>
      </w:pPr>
      <w:r>
        <w:t>Comment on the residuals.</w:t>
      </w:r>
    </w:p>
    <w:p w:rsidR="00204F99" w:rsidRDefault="00204F99" w:rsidP="002210B5">
      <w:pPr>
        <w:numPr>
          <w:ilvl w:val="1"/>
          <w:numId w:val="6"/>
        </w:numPr>
        <w:tabs>
          <w:tab w:val="clear" w:pos="1440"/>
          <w:tab w:val="num" w:pos="-3240"/>
        </w:tabs>
        <w:ind w:left="720"/>
      </w:pPr>
      <w:r>
        <w:t>Comment on the appropriateness of the model.</w:t>
      </w:r>
    </w:p>
    <w:p w:rsidR="000D593E" w:rsidRDefault="000D593E" w:rsidP="00245D47"/>
    <w:sectPr w:rsidR="000D593E" w:rsidSect="00FF4D86">
      <w:footerReference w:type="default" r:id="rId61"/>
      <w:pgSz w:w="12240" w:h="15840"/>
      <w:pgMar w:top="126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en Nelson" w:date="2013-04-23T02:12:00Z" w:initials="LN">
    <w:p w:rsidR="006B483E" w:rsidRDefault="006B483E">
      <w:pPr>
        <w:pStyle w:val="CommentText"/>
      </w:pPr>
      <w:r>
        <w:rPr>
          <w:rStyle w:val="CommentReference"/>
        </w:rPr>
        <w:annotationRef/>
      </w:r>
      <w:r>
        <w:t>The way the Deerfield Moodle shows Data Sets is strange as it shows Archived Data Sets first.  Is that something only teachers can see?  Otherwise it’s confusing when you’re looking for a particular name</w:t>
      </w:r>
    </w:p>
  </w:comment>
  <w:comment w:id="1" w:author="Lauren Nelson" w:date="2013-04-23T01:44:00Z" w:initials="LN">
    <w:p w:rsidR="006B483E" w:rsidRDefault="006B483E">
      <w:pPr>
        <w:pStyle w:val="CommentText"/>
      </w:pPr>
      <w:r>
        <w:rPr>
          <w:rStyle w:val="CommentReference"/>
        </w:rPr>
        <w:annotationRef/>
      </w:r>
      <w:r>
        <w:t>General comment: I think we should be more consistent in formatting on two issues:</w:t>
      </w:r>
    </w:p>
    <w:p w:rsidR="006B483E" w:rsidRDefault="006B483E" w:rsidP="00BA776C">
      <w:pPr>
        <w:pStyle w:val="CommentText"/>
        <w:numPr>
          <w:ilvl w:val="0"/>
          <w:numId w:val="24"/>
        </w:numPr>
      </w:pPr>
      <w:r>
        <w:t>How we refer to data sets</w:t>
      </w:r>
    </w:p>
    <w:p w:rsidR="006B483E" w:rsidRDefault="006B483E" w:rsidP="00BA776C">
      <w:pPr>
        <w:pStyle w:val="CommentText"/>
        <w:numPr>
          <w:ilvl w:val="0"/>
          <w:numId w:val="24"/>
        </w:numPr>
      </w:pPr>
      <w:r>
        <w:t>Whether we say “Analyze the data” or spell out individual instructions</w:t>
      </w:r>
    </w:p>
  </w:comment>
  <w:comment w:id="4" w:author="Lauren Nelson" w:date="2013-04-23T01:44:00Z" w:initials="LN">
    <w:p w:rsidR="006B483E" w:rsidRDefault="006B483E">
      <w:pPr>
        <w:pStyle w:val="CommentText"/>
      </w:pPr>
    </w:p>
    <w:p w:rsidR="006B483E" w:rsidRDefault="006B483E">
      <w:pPr>
        <w:pStyle w:val="CommentText"/>
      </w:pPr>
      <w:r>
        <w:rPr>
          <w:rStyle w:val="CommentReference"/>
        </w:rPr>
        <w:annotationRef/>
      </w:r>
      <w:r>
        <w:t>The image quality is poor when printed. Not sure there’s anything we can do about that.</w:t>
      </w:r>
    </w:p>
  </w:comment>
  <w:comment w:id="5" w:author="Lauren Nelson" w:date="2013-04-23T01:26:00Z" w:initials="LN">
    <w:p w:rsidR="006B483E" w:rsidRDefault="006B483E">
      <w:pPr>
        <w:pStyle w:val="CommentText"/>
      </w:pPr>
      <w:r>
        <w:rPr>
          <w:rStyle w:val="CommentReference"/>
        </w:rPr>
        <w:annotationRef/>
      </w:r>
      <w:r>
        <w:t>The PS without answers doesn’t have a space above part a, and it needs it</w:t>
      </w:r>
    </w:p>
  </w:comment>
  <w:comment w:id="13" w:author="Lauren Nelson" w:date="2013-04-23T01:29:00Z" w:initials="LN">
    <w:p w:rsidR="006B483E" w:rsidRDefault="006B483E">
      <w:pPr>
        <w:pStyle w:val="CommentText"/>
      </w:pPr>
      <w:r>
        <w:rPr>
          <w:rStyle w:val="CommentReference"/>
        </w:rPr>
        <w:annotationRef/>
      </w:r>
      <w:r>
        <w:t>It’s not really clear why you chose 2000 here. Should that be part of the question, or should the solution explain a bit more?</w:t>
      </w:r>
    </w:p>
  </w:comment>
  <w:comment w:id="26" w:author="Lauren Nelson" w:date="2013-04-23T01:40:00Z" w:initials="LN">
    <w:p w:rsidR="006B483E" w:rsidRDefault="006B483E">
      <w:pPr>
        <w:pStyle w:val="CommentText"/>
      </w:pPr>
      <w:r>
        <w:rPr>
          <w:rStyle w:val="CommentReference"/>
        </w:rPr>
        <w:annotationRef/>
      </w:r>
      <w:r>
        <w:t xml:space="preserve">The instructions on this problem are confusing. Please match the order of the tasks, which I believe is </w:t>
      </w:r>
    </w:p>
    <w:p w:rsidR="006B483E" w:rsidRDefault="006B483E" w:rsidP="00B1171D">
      <w:pPr>
        <w:pStyle w:val="CommentText"/>
        <w:numPr>
          <w:ilvl w:val="0"/>
          <w:numId w:val="23"/>
        </w:numPr>
      </w:pPr>
      <w:r>
        <w:t>watch the video (which is not an avi file anymore, and the name here doesn’t match the name on moodle, and it’s no longer 7 8 9 10 because of renumbering)</w:t>
      </w:r>
    </w:p>
    <w:p w:rsidR="006B483E" w:rsidRPr="00BA776C" w:rsidRDefault="006B483E" w:rsidP="00BA776C">
      <w:pPr>
        <w:pStyle w:val="CommentText"/>
        <w:rPr>
          <w:i/>
        </w:rPr>
      </w:pPr>
      <w:r w:rsidRPr="00BA776C">
        <w:rPr>
          <w:i/>
        </w:rPr>
        <w:t>Just a comment – there are an awful lot of security warnings given before a pc will open the video since it is a .exe file.  You might want to warn of that</w:t>
      </w:r>
    </w:p>
    <w:p w:rsidR="006B483E" w:rsidRDefault="006B483E" w:rsidP="00B1171D">
      <w:pPr>
        <w:pStyle w:val="CommentText"/>
        <w:numPr>
          <w:ilvl w:val="0"/>
          <w:numId w:val="23"/>
        </w:numPr>
      </w:pPr>
      <w:r>
        <w:t>open the file, which is also not named as shown here</w:t>
      </w:r>
    </w:p>
    <w:p w:rsidR="006B483E" w:rsidRDefault="006B483E" w:rsidP="00B1171D">
      <w:pPr>
        <w:pStyle w:val="CommentText"/>
        <w:numPr>
          <w:ilvl w:val="0"/>
          <w:numId w:val="23"/>
        </w:numPr>
      </w:pPr>
      <w:r>
        <w:t xml:space="preserve">find the desired equations </w:t>
      </w:r>
    </w:p>
  </w:comment>
  <w:comment w:id="30" w:author="Lauren Nelson" w:date="2013-04-23T01:37:00Z" w:initials="LN">
    <w:p w:rsidR="006B483E" w:rsidRDefault="006B483E">
      <w:pPr>
        <w:pStyle w:val="CommentText"/>
      </w:pPr>
      <w:r>
        <w:rPr>
          <w:rStyle w:val="CommentReference"/>
        </w:rPr>
        <w:annotationRef/>
      </w:r>
      <w:r>
        <w:t>weird extra spaces here</w:t>
      </w:r>
    </w:p>
  </w:comment>
  <w:comment w:id="40" w:author="Lauren Nelson" w:date="2013-04-23T01:41:00Z" w:initials="LN">
    <w:p w:rsidR="006B483E" w:rsidRDefault="006B483E">
      <w:pPr>
        <w:pStyle w:val="CommentText"/>
      </w:pPr>
      <w:r>
        <w:rPr>
          <w:rStyle w:val="CommentReference"/>
        </w:rPr>
        <w:annotationRef/>
      </w:r>
      <w:r>
        <w:t>this is an oxymoron</w:t>
      </w:r>
    </w:p>
  </w:comment>
  <w:comment w:id="41" w:author="Lauren Nelson" w:date="2013-04-23T01:43:00Z" w:initials="LN">
    <w:p w:rsidR="006B483E" w:rsidRDefault="006B483E">
      <w:pPr>
        <w:pStyle w:val="CommentText"/>
      </w:pPr>
      <w:r>
        <w:rPr>
          <w:rStyle w:val="CommentReference"/>
        </w:rPr>
        <w:annotationRef/>
      </w:r>
      <w:r>
        <w:t>I don’t know why these scatterplots need to be shown at all.  We don’t do that for any other problem that has a data set unless we’re graphing on top of the scatterplot</w:t>
      </w:r>
    </w:p>
  </w:comment>
  <w:comment w:id="42" w:author="Lauren Nelson" w:date="2013-04-23T01:45:00Z" w:initials="LN">
    <w:p w:rsidR="006B483E" w:rsidRDefault="006B483E">
      <w:pPr>
        <w:pStyle w:val="CommentText"/>
      </w:pPr>
      <w:r>
        <w:rPr>
          <w:rStyle w:val="CommentReference"/>
        </w:rPr>
        <w:annotationRef/>
      </w:r>
      <w:r>
        <w:t>Other way around – age is first</w:t>
      </w:r>
    </w:p>
  </w:comment>
  <w:comment w:id="64" w:author="Lauren Nelson" w:date="2013-04-23T01:49:00Z" w:initials="LN">
    <w:p w:rsidR="006B483E" w:rsidRDefault="006B483E">
      <w:pPr>
        <w:pStyle w:val="CommentText"/>
      </w:pPr>
      <w:r>
        <w:rPr>
          <w:rStyle w:val="CommentReference"/>
        </w:rPr>
        <w:annotationRef/>
      </w:r>
      <w:r>
        <w:t>Shouldn’t be indented</w:t>
      </w:r>
    </w:p>
  </w:comment>
  <w:comment w:id="71" w:author="Lauren Nelson" w:date="2013-04-23T01:52:00Z" w:initials="LN">
    <w:p w:rsidR="006B483E" w:rsidRDefault="006B483E">
      <w:pPr>
        <w:pStyle w:val="CommentText"/>
      </w:pPr>
      <w:r>
        <w:rPr>
          <w:rStyle w:val="CommentReference"/>
        </w:rPr>
        <w:annotationRef/>
      </w:r>
      <w:r>
        <w:t>Why? Do we want to explain this in more detail if we expect our students to do the same?</w:t>
      </w:r>
    </w:p>
  </w:comment>
  <w:comment w:id="80" w:author="Lauren Nelson" w:date="2013-04-23T01:53:00Z" w:initials="LN">
    <w:p w:rsidR="006B483E" w:rsidRDefault="006B483E">
      <w:pPr>
        <w:pStyle w:val="CommentText"/>
      </w:pPr>
      <w:r>
        <w:rPr>
          <w:rStyle w:val="CommentReference"/>
        </w:rPr>
        <w:annotationRef/>
      </w:r>
      <w:r>
        <w:t>a typical?</w:t>
      </w:r>
    </w:p>
  </w:comment>
  <w:comment w:id="91" w:author="Lauren Nelson" w:date="2013-04-23T01:54:00Z" w:initials="LN">
    <w:p w:rsidR="006B483E" w:rsidRDefault="006B483E">
      <w:pPr>
        <w:pStyle w:val="CommentText"/>
      </w:pPr>
      <w:r>
        <w:rPr>
          <w:rStyle w:val="CommentReference"/>
        </w:rPr>
        <w:annotationRef/>
      </w:r>
      <w:r>
        <w:t>Is this how you intend to leave it?</w:t>
      </w:r>
    </w:p>
  </w:comment>
  <w:comment w:id="100" w:author="Lauren Nelson" w:date="2013-04-23T01:56:00Z" w:initials="LN">
    <w:p w:rsidR="006B483E" w:rsidRDefault="006B483E">
      <w:pPr>
        <w:pStyle w:val="CommentText"/>
      </w:pPr>
      <w:r>
        <w:rPr>
          <w:rStyle w:val="CommentReference"/>
        </w:rPr>
        <w:annotationRef/>
      </w:r>
      <w:r>
        <w:t>Is this actually a question you want answered? Then should it be part a or b or something?  It’s not clear in the problem set, and it doesn’t have a solution here</w:t>
      </w:r>
    </w:p>
  </w:comment>
  <w:comment w:id="101" w:author="Lauren Nelson" w:date="2013-04-23T02:02:00Z" w:initials="LN">
    <w:p w:rsidR="006B483E" w:rsidRDefault="006B483E">
      <w:pPr>
        <w:pStyle w:val="CommentText"/>
      </w:pPr>
      <w:r>
        <w:rPr>
          <w:rStyle w:val="CommentReference"/>
        </w:rPr>
        <w:annotationRef/>
      </w:r>
      <w:r>
        <w:t>Capitalized or not?  It’s capitalized half the time and half not</w:t>
      </w:r>
    </w:p>
  </w:comment>
  <w:comment w:id="104" w:author="Lauren Nelson" w:date="2013-04-23T02:00:00Z" w:initials="LN">
    <w:p w:rsidR="006B483E" w:rsidRDefault="006B483E">
      <w:pPr>
        <w:pStyle w:val="CommentText"/>
      </w:pPr>
      <w:r>
        <w:rPr>
          <w:rStyle w:val="CommentReference"/>
        </w:rPr>
        <w:annotationRef/>
      </w:r>
      <w:r>
        <w:t>Ideally the formatting should line up with x and y above</w:t>
      </w:r>
    </w:p>
  </w:comment>
  <w:comment w:id="106" w:author="Lauren Nelson" w:date="2013-04-23T02:01:00Z" w:initials="LN">
    <w:p w:rsidR="006B483E" w:rsidRDefault="006B483E">
      <w:pPr>
        <w:pStyle w:val="CommentText"/>
      </w:pPr>
      <w:r>
        <w:rPr>
          <w:rStyle w:val="CommentReference"/>
        </w:rPr>
        <w:annotationRef/>
      </w:r>
      <w:r>
        <w:t>Why?</w:t>
      </w:r>
    </w:p>
  </w:comment>
  <w:comment w:id="126" w:author="Lauren Nelson" w:date="2013-04-23T02:06:00Z" w:initials="LN">
    <w:p w:rsidR="006B483E" w:rsidRDefault="006B483E">
      <w:pPr>
        <w:pStyle w:val="CommentText"/>
      </w:pPr>
      <w:r>
        <w:rPr>
          <w:rStyle w:val="CommentReference"/>
        </w:rPr>
        <w:annotationRef/>
      </w:r>
      <w:r>
        <w:t>Of air?</w:t>
      </w:r>
    </w:p>
  </w:comment>
  <w:comment w:id="134" w:author="Lauren Nelson" w:date="2013-04-23T02:08:00Z" w:initials="LN">
    <w:p w:rsidR="006B483E" w:rsidRDefault="006B483E">
      <w:pPr>
        <w:pStyle w:val="CommentText"/>
      </w:pPr>
      <w:r>
        <w:rPr>
          <w:rStyle w:val="CommentReference"/>
        </w:rPr>
        <w:annotationRef/>
      </w:r>
      <w:r>
        <w:t>Since part a doesn’t show solutions it’s sort of weird to refer to the slope of the linear model as 2.1 when there is no model here</w:t>
      </w:r>
    </w:p>
  </w:comment>
  <w:comment w:id="139" w:author="Lauren Nelson" w:date="2013-04-23T02:09:00Z" w:initials="LN">
    <w:p w:rsidR="006B483E" w:rsidRDefault="006B483E">
      <w:pPr>
        <w:pStyle w:val="CommentText"/>
      </w:pPr>
      <w:r>
        <w:rPr>
          <w:rStyle w:val="CommentReference"/>
        </w:rPr>
        <w:annotationRef/>
      </w:r>
      <w:r>
        <w:t>Should be aligned with the 1.  below</w:t>
      </w:r>
    </w:p>
  </w:comment>
  <w:comment w:id="141" w:author="Lauren Nelson" w:date="2013-04-23T02:10:00Z" w:initials="LN">
    <w:p w:rsidR="006B483E" w:rsidRDefault="006B483E">
      <w:pPr>
        <w:pStyle w:val="CommentText"/>
      </w:pPr>
      <w:r>
        <w:rPr>
          <w:rStyle w:val="CommentReference"/>
        </w:rPr>
        <w:annotationRef/>
      </w:r>
      <w:r>
        <w:t>Renaming the data set thusly makes it more clear than just referring to Women</w:t>
      </w:r>
    </w:p>
  </w:comment>
  <w:comment w:id="146" w:author="Lauren Nelson" w:date="2013-04-23T02:15:00Z" w:initials="LN">
    <w:p w:rsidR="006B483E" w:rsidRDefault="006B483E">
      <w:pPr>
        <w:pStyle w:val="CommentText"/>
      </w:pPr>
      <w:r>
        <w:rPr>
          <w:rStyle w:val="CommentReference"/>
        </w:rPr>
        <w:annotationRef/>
      </w:r>
      <w:r>
        <w:t>Did we want to give a solution for part b?  Also, shouldn’t this be under all the answers for part a?</w:t>
      </w:r>
    </w:p>
  </w:comment>
  <w:comment w:id="154" w:author="Lauren Nelson" w:date="2013-04-23T02:14:00Z" w:initials="LN">
    <w:p w:rsidR="006B483E" w:rsidRDefault="006B483E">
      <w:pPr>
        <w:pStyle w:val="CommentText"/>
      </w:pPr>
      <w:r>
        <w:rPr>
          <w:rStyle w:val="CommentReference"/>
        </w:rPr>
        <w:annotationRef/>
      </w:r>
      <w:r>
        <w:t>Should be lined up under x and y</w:t>
      </w:r>
    </w:p>
  </w:comment>
  <w:comment w:id="158" w:author="Lauren Nelson" w:date="2013-04-23T02:16:00Z" w:initials="LN">
    <w:p w:rsidR="006B483E" w:rsidRDefault="006B483E">
      <w:pPr>
        <w:pStyle w:val="CommentText"/>
      </w:pPr>
      <w:r>
        <w:rPr>
          <w:rStyle w:val="CommentReference"/>
        </w:rPr>
        <w:annotationRef/>
      </w:r>
      <w:r>
        <w:t>The wording here is somehow awkward, but I can’t put my finger on exactly why at the moment</w:t>
      </w:r>
    </w:p>
  </w:comment>
  <w:comment w:id="160" w:author="Lauren Nelson" w:date="2013-04-23T02:18:00Z" w:initials="LN">
    <w:p w:rsidR="00110705" w:rsidRDefault="00110705">
      <w:pPr>
        <w:pStyle w:val="CommentText"/>
      </w:pPr>
      <w:r>
        <w:rPr>
          <w:rStyle w:val="CommentReference"/>
        </w:rPr>
        <w:annotationRef/>
      </w:r>
      <w:r>
        <w:t xml:space="preserve">I find this image a little confusing… what’s under the ball?  It looks like a rectangular rat </w:t>
      </w:r>
      <w:r>
        <w:sym w:font="Wingdings" w:char="F04A"/>
      </w:r>
      <w:r>
        <w:t xml:space="preserve">  And the vertical lines under the baseketball are weird.</w:t>
      </w:r>
    </w:p>
  </w:comment>
  <w:comment w:id="166" w:author="Lauren Nelson" w:date="2013-04-23T02:18:00Z" w:initials="LN">
    <w:p w:rsidR="00110705" w:rsidRDefault="00110705">
      <w:pPr>
        <w:pStyle w:val="CommentText"/>
      </w:pPr>
      <w:r>
        <w:rPr>
          <w:rStyle w:val="CommentReference"/>
        </w:rPr>
        <w:annotationRef/>
      </w:r>
      <w:r>
        <w:t>Indent</w:t>
      </w:r>
    </w:p>
  </w:comment>
  <w:comment w:id="167" w:author="Lauren Nelson" w:date="2013-04-23T02:18:00Z" w:initials="LN">
    <w:p w:rsidR="00110705" w:rsidRDefault="00110705">
      <w:pPr>
        <w:pStyle w:val="CommentText"/>
      </w:pPr>
      <w:r>
        <w:rPr>
          <w:rStyle w:val="CommentReference"/>
        </w:rPr>
        <w:annotationRef/>
      </w:r>
      <w:r>
        <w:t>Why?</w:t>
      </w:r>
    </w:p>
  </w:comment>
  <w:comment w:id="175" w:author="Lauren Nelson" w:date="2013-04-23T02:27:00Z" w:initials="LN">
    <w:p w:rsidR="00110705" w:rsidRDefault="00110705">
      <w:pPr>
        <w:pStyle w:val="CommentText"/>
      </w:pPr>
      <w:r>
        <w:rPr>
          <w:rStyle w:val="CommentReference"/>
        </w:rPr>
        <w:annotationRef/>
      </w:r>
      <w:r>
        <w:t>Isn’t this just “Analyze the data”?  Seems strange to spell it out here but not before</w:t>
      </w:r>
      <w:r w:rsidR="00A75493">
        <w:t>.  Also, from this problem on we don’t ask anything about appropriateness.  Is there a reason for that?</w:t>
      </w:r>
    </w:p>
  </w:comment>
  <w:comment w:id="188" w:author="Lauren Nelson" w:date="2013-04-23T02:22:00Z" w:initials="LN">
    <w:p w:rsidR="00110705" w:rsidRDefault="00110705">
      <w:pPr>
        <w:pStyle w:val="CommentText"/>
      </w:pPr>
      <w:r>
        <w:rPr>
          <w:rStyle w:val="CommentReference"/>
        </w:rPr>
        <w:annotationRef/>
      </w:r>
      <w:r>
        <w:t>This struck me as odd since it doesn’t match the way you give sources in the rest of the problem set</w:t>
      </w:r>
    </w:p>
  </w:comment>
  <w:comment w:id="189" w:author="Lauren Nelson" w:date="2013-04-23T02:23:00Z" w:initials="LN">
    <w:p w:rsidR="00110705" w:rsidRDefault="00110705">
      <w:pPr>
        <w:pStyle w:val="CommentText"/>
      </w:pPr>
      <w:r>
        <w:rPr>
          <w:rStyle w:val="CommentReference"/>
        </w:rPr>
        <w:annotationRef/>
      </w:r>
      <w:r>
        <w:t>Again, just Analyze the data?</w:t>
      </w:r>
    </w:p>
  </w:comment>
  <w:comment w:id="199" w:author="Lauren Nelson" w:date="2013-04-23T02:24:00Z" w:initials="LN">
    <w:p w:rsidR="00110705" w:rsidRDefault="00110705">
      <w:pPr>
        <w:pStyle w:val="CommentText"/>
      </w:pPr>
      <w:r>
        <w:rPr>
          <w:rStyle w:val="CommentReference"/>
        </w:rPr>
        <w:annotationRef/>
      </w:r>
      <w:r>
        <w:t>I moved the photo to the right to avoid the few words that were showing up on the other side of it, making it difficult to read.</w:t>
      </w:r>
    </w:p>
  </w:comment>
  <w:comment w:id="200" w:author="Lauren Nelson" w:date="2013-04-23T02:25:00Z" w:initials="LN">
    <w:p w:rsidR="00110705" w:rsidRDefault="00110705">
      <w:pPr>
        <w:pStyle w:val="CommentText"/>
      </w:pPr>
      <w:r>
        <w:rPr>
          <w:rStyle w:val="CommentReference"/>
        </w:rPr>
        <w:annotationRef/>
      </w:r>
      <w:r>
        <w:t>Is this just an image source?</w:t>
      </w:r>
    </w:p>
  </w:comment>
  <w:comment w:id="204" w:author="Lauren Nelson" w:date="2013-04-23T02:25:00Z" w:initials="LN">
    <w:p w:rsidR="00110705" w:rsidRDefault="00110705">
      <w:pPr>
        <w:pStyle w:val="CommentText"/>
      </w:pPr>
      <w:r>
        <w:rPr>
          <w:rStyle w:val="CommentReference"/>
        </w:rPr>
        <w:annotationRef/>
      </w:r>
      <w:r>
        <w:t>Analyze the data</w:t>
      </w:r>
    </w:p>
  </w:comment>
  <w:comment w:id="211" w:author="Lauren Nelson" w:date="2013-04-23T02:28:00Z" w:initials="LN">
    <w:p w:rsidR="00A75493" w:rsidRDefault="00A75493">
      <w:pPr>
        <w:pStyle w:val="CommentText"/>
      </w:pPr>
      <w:r>
        <w:rPr>
          <w:rStyle w:val="CommentReference"/>
        </w:rPr>
        <w:annotationRef/>
      </w:r>
      <w:r>
        <w:t>Same</w:t>
      </w:r>
    </w:p>
  </w:comment>
  <w:comment w:id="212" w:author="Lauren Nelson" w:date="2013-04-23T02:29:00Z" w:initials="LN">
    <w:p w:rsidR="00A75493" w:rsidRDefault="00A75493">
      <w:pPr>
        <w:pStyle w:val="CommentText"/>
      </w:pPr>
      <w:r>
        <w:rPr>
          <w:rStyle w:val="CommentReference"/>
        </w:rPr>
        <w:annotationRef/>
      </w:r>
      <w:r>
        <w:t>Somewhat unclear how you want them to calculate this – the difference of their answer and the real answer divided by the real answer?</w:t>
      </w:r>
    </w:p>
  </w:comment>
  <w:comment w:id="214" w:author="Lauren Nelson" w:date="2013-04-23T02:30:00Z" w:initials="LN">
    <w:p w:rsidR="00A75493" w:rsidRDefault="00A75493">
      <w:pPr>
        <w:pStyle w:val="CommentText"/>
      </w:pPr>
      <w:r>
        <w:rPr>
          <w:rStyle w:val="CommentReference"/>
        </w:rPr>
        <w:annotationRef/>
      </w:r>
      <w:r>
        <w:t>Having everything in both cm and mm is kind of confusing.  Can we just stick with cm and fractions of cm?</w:t>
      </w:r>
    </w:p>
  </w:comment>
  <w:comment w:id="223" w:author="Lauren Nelson" w:date="2013-04-23T02:32:00Z" w:initials="LN">
    <w:p w:rsidR="00A75493" w:rsidRDefault="00A75493">
      <w:pPr>
        <w:pStyle w:val="CommentText"/>
      </w:pPr>
      <w:r>
        <w:rPr>
          <w:rStyle w:val="CommentReference"/>
        </w:rPr>
        <w:annotationRef/>
      </w:r>
      <w:r>
        <w:t>Same</w:t>
      </w:r>
    </w:p>
  </w:comment>
  <w:comment w:id="224" w:author="Lauren Nelson" w:date="2013-04-23T02:32:00Z" w:initials="LN">
    <w:p w:rsidR="00A75493" w:rsidRDefault="00A75493">
      <w:pPr>
        <w:pStyle w:val="CommentText"/>
      </w:pPr>
      <w:r>
        <w:rPr>
          <w:rStyle w:val="CommentReference"/>
        </w:rPr>
        <w:annotationRef/>
      </w:r>
      <w:r>
        <w:t>? We’re collecting the data</w:t>
      </w:r>
    </w:p>
  </w:comment>
  <w:comment w:id="228" w:author="Lauren Nelson" w:date="2013-04-23T02:33:00Z" w:initials="LN">
    <w:p w:rsidR="00A75493" w:rsidRDefault="00A75493">
      <w:pPr>
        <w:pStyle w:val="CommentText"/>
      </w:pPr>
      <w:r>
        <w:rPr>
          <w:rStyle w:val="CommentReference"/>
        </w:rPr>
        <w:annotationRef/>
      </w:r>
      <w:r>
        <w:t>Same</w:t>
      </w:r>
    </w:p>
  </w:comment>
  <w:comment w:id="231" w:author="Lauren Nelson" w:date="2013-04-23T02:33:00Z" w:initials="LN">
    <w:p w:rsidR="00A75493" w:rsidRDefault="00A75493">
      <w:pPr>
        <w:pStyle w:val="CommentText"/>
      </w:pPr>
      <w:r>
        <w:rPr>
          <w:rStyle w:val="CommentReference"/>
        </w:rPr>
        <w:annotationRef/>
      </w:r>
      <w:r>
        <w:t>same</w:t>
      </w:r>
    </w:p>
  </w:comment>
  <w:comment w:id="236" w:author="Lauren Nelson" w:date="2013-04-23T02:35:00Z" w:initials="LN">
    <w:p w:rsidR="00A75493" w:rsidRDefault="00A75493">
      <w:pPr>
        <w:pStyle w:val="CommentText"/>
      </w:pPr>
      <w:r>
        <w:rPr>
          <w:rStyle w:val="CommentReference"/>
        </w:rPr>
        <w:annotationRef/>
      </w:r>
      <w:r>
        <w:t>format down a line</w:t>
      </w:r>
    </w:p>
  </w:comment>
  <w:comment w:id="240" w:author="Lauren Nelson" w:date="2013-04-23T02:37:00Z" w:initials="LN">
    <w:p w:rsidR="00A75493" w:rsidRDefault="00A75493">
      <w:pPr>
        <w:pStyle w:val="CommentText"/>
      </w:pPr>
      <w:r>
        <w:rPr>
          <w:rStyle w:val="CommentReference"/>
        </w:rPr>
        <w:annotationRef/>
      </w:r>
      <w:r w:rsidR="00892648">
        <w:t>Analyze the data?</w:t>
      </w:r>
    </w:p>
    <w:p w:rsidR="00892648" w:rsidRDefault="00892648">
      <w:pPr>
        <w:pStyle w:val="CommentText"/>
      </w:pPr>
      <w:r>
        <w:t>Also, there’s a part d in the problem set that isn’t here in the solutions.  That should be worded “the natural frequency for a TUBE OF length…”</w:t>
      </w:r>
    </w:p>
    <w:p w:rsidR="00892648" w:rsidRDefault="00892648">
      <w:pPr>
        <w:pStyle w:val="CommentText"/>
      </w:pPr>
    </w:p>
  </w:comment>
  <w:comment w:id="248" w:author="Lauren Nelson" w:date="2013-04-23T02:39:00Z" w:initials="LN">
    <w:p w:rsidR="00892648" w:rsidRDefault="00892648">
      <w:pPr>
        <w:pStyle w:val="CommentText"/>
      </w:pPr>
      <w:r>
        <w:rPr>
          <w:rStyle w:val="CommentReference"/>
        </w:rPr>
        <w:annotationRef/>
      </w:r>
      <w:r>
        <w:t>Somehow there’s a blank page above this that I can’t get rid of.</w:t>
      </w:r>
    </w:p>
  </w:comment>
  <w:comment w:id="259" w:author="Lauren Nelson" w:date="2013-04-23T02:41:00Z" w:initials="LN">
    <w:p w:rsidR="00892648" w:rsidRDefault="00892648">
      <w:pPr>
        <w:pStyle w:val="CommentText"/>
      </w:pPr>
      <w:r>
        <w:rPr>
          <w:rStyle w:val="CommentReference"/>
        </w:rPr>
        <w:annotationRef/>
      </w:r>
      <w:r>
        <w:t>Format this underneath From?</w:t>
      </w:r>
    </w:p>
  </w:comment>
  <w:comment w:id="265" w:author="Lauren Nelson" w:date="2013-04-23T02:46:00Z" w:initials="LN">
    <w:p w:rsidR="00FD61B1" w:rsidRDefault="00FD61B1">
      <w:pPr>
        <w:pStyle w:val="CommentText"/>
      </w:pPr>
      <w:r>
        <w:rPr>
          <w:rStyle w:val="CommentReference"/>
        </w:rPr>
        <w:annotationRef/>
      </w:r>
      <w:r>
        <w:t>This is confusing as you’ve always used x and y in the past, the abbreviation MB is new, and the (1000s) is strange in an equation</w:t>
      </w:r>
    </w:p>
  </w:comment>
  <w:comment w:id="269" w:author="Lauren Nelson" w:date="2013-04-23T02:47:00Z" w:initials="LN">
    <w:p w:rsidR="006B40A8" w:rsidRDefault="006B40A8">
      <w:pPr>
        <w:pStyle w:val="CommentText"/>
      </w:pPr>
      <w:r>
        <w:rPr>
          <w:rStyle w:val="CommentReference"/>
        </w:rPr>
        <w:annotationRef/>
      </w:r>
      <w:r>
        <w:t>Needs to be on the same line as 41.4</w:t>
      </w:r>
    </w:p>
  </w:comment>
  <w:comment w:id="264" w:author="Lauren Nelson" w:date="2013-04-23T02:43:00Z" w:initials="LN">
    <w:p w:rsidR="00892648" w:rsidRDefault="00892648">
      <w:pPr>
        <w:pStyle w:val="CommentText"/>
      </w:pPr>
      <w:r>
        <w:rPr>
          <w:rStyle w:val="CommentReference"/>
        </w:rPr>
        <w:annotationRef/>
      </w:r>
      <w:r>
        <w:t>Should all be indented under 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AC1" w:rsidRDefault="00400AC1" w:rsidP="00FC08ED">
      <w:r>
        <w:separator/>
      </w:r>
    </w:p>
  </w:endnote>
  <w:endnote w:type="continuationSeparator" w:id="0">
    <w:p w:rsidR="00400AC1" w:rsidRDefault="00400AC1" w:rsidP="00FC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83E" w:rsidRDefault="006B483E" w:rsidP="00FC08ED">
    <w:pPr>
      <w:pStyle w:val="Footer"/>
      <w:jc w:val="center"/>
    </w:pPr>
    <w:r w:rsidRPr="004F5950">
      <w:rPr>
        <w:sz w:val="18"/>
        <w:szCs w:val="18"/>
      </w:rPr>
      <w:t>Written by Nils Ahbel</w:t>
    </w:r>
    <w:r>
      <w:rPr>
        <w:sz w:val="18"/>
        <w:szCs w:val="18"/>
      </w:rPr>
      <w:t>,</w:t>
    </w:r>
    <w:r w:rsidRPr="004F5950">
      <w:rPr>
        <w:sz w:val="18"/>
        <w:szCs w:val="18"/>
      </w:rPr>
      <w:t xml:space="preserve"> Edited by Gloria Barrett</w:t>
    </w:r>
    <w:r>
      <w:rPr>
        <w:sz w:val="18"/>
        <w:szCs w:val="18"/>
      </w:rPr>
      <w:t xml:space="preserve"> </w:t>
    </w:r>
    <w:r w:rsidRPr="004F5950">
      <w:rPr>
        <w:sz w:val="18"/>
        <w:szCs w:val="18"/>
      </w:rPr>
      <w:t>© 2005,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AC1" w:rsidRDefault="00400AC1" w:rsidP="00FC08ED">
      <w:r>
        <w:separator/>
      </w:r>
    </w:p>
  </w:footnote>
  <w:footnote w:type="continuationSeparator" w:id="0">
    <w:p w:rsidR="00400AC1" w:rsidRDefault="00400AC1" w:rsidP="00FC08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08A"/>
    <w:multiLevelType w:val="hybridMultilevel"/>
    <w:tmpl w:val="C47EC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43E1A"/>
    <w:multiLevelType w:val="multilevel"/>
    <w:tmpl w:val="689A41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9CE47E5"/>
    <w:multiLevelType w:val="multilevel"/>
    <w:tmpl w:val="9B8A912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A0055EA"/>
    <w:multiLevelType w:val="hybridMultilevel"/>
    <w:tmpl w:val="FEF21788"/>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200D34"/>
    <w:multiLevelType w:val="hybridMultilevel"/>
    <w:tmpl w:val="6AA806DC"/>
    <w:lvl w:ilvl="0" w:tplc="EF648FCC">
      <w:start w:val="3"/>
      <w:numFmt w:val="lowerLetter"/>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72251"/>
    <w:multiLevelType w:val="multilevel"/>
    <w:tmpl w:val="1B68D8E8"/>
    <w:lvl w:ilvl="0">
      <w:start w:val="2"/>
      <w:numFmt w:val="decimal"/>
      <w:lvlText w:val="%1."/>
      <w:lvlJc w:val="left"/>
      <w:pPr>
        <w:tabs>
          <w:tab w:val="num" w:pos="360"/>
        </w:tabs>
        <w:ind w:left="360" w:hanging="360"/>
      </w:pPr>
      <w:rPr>
        <w:rFonts w:hint="default"/>
        <w:b w:val="0"/>
        <w:bCs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8E91E77"/>
    <w:multiLevelType w:val="hybridMultilevel"/>
    <w:tmpl w:val="557AAAC0"/>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5D64AC"/>
    <w:multiLevelType w:val="hybridMultilevel"/>
    <w:tmpl w:val="234EE4D2"/>
    <w:lvl w:ilvl="0" w:tplc="01BAAA78">
      <w:start w:val="4"/>
      <w:numFmt w:val="decimal"/>
      <w:lvlText w:val="%1."/>
      <w:lvlJc w:val="left"/>
      <w:pPr>
        <w:tabs>
          <w:tab w:val="num" w:pos="360"/>
        </w:tabs>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24206"/>
    <w:multiLevelType w:val="multilevel"/>
    <w:tmpl w:val="1B68D8E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17D3B7A"/>
    <w:multiLevelType w:val="multilevel"/>
    <w:tmpl w:val="BE5E990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5B06180"/>
    <w:multiLevelType w:val="hybridMultilevel"/>
    <w:tmpl w:val="547ED24C"/>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65762D"/>
    <w:multiLevelType w:val="hybridMultilevel"/>
    <w:tmpl w:val="EB7A6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F12125"/>
    <w:multiLevelType w:val="hybridMultilevel"/>
    <w:tmpl w:val="6A1E82D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FE59D0"/>
    <w:multiLevelType w:val="hybridMultilevel"/>
    <w:tmpl w:val="977CEBDC"/>
    <w:lvl w:ilvl="0" w:tplc="42D0B45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997868"/>
    <w:multiLevelType w:val="multilevel"/>
    <w:tmpl w:val="3140C426"/>
    <w:lvl w:ilvl="0">
      <w:start w:val="2"/>
      <w:numFmt w:val="decimal"/>
      <w:lvlText w:val="%1."/>
      <w:lvlJc w:val="left"/>
      <w:pPr>
        <w:tabs>
          <w:tab w:val="num" w:pos="360"/>
        </w:tabs>
        <w:ind w:left="360" w:hanging="360"/>
      </w:pPr>
      <w:rPr>
        <w:rFonts w:hint="default"/>
        <w:b w:val="0"/>
        <w:bCs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07E3F8E"/>
    <w:multiLevelType w:val="hybridMultilevel"/>
    <w:tmpl w:val="51882920"/>
    <w:lvl w:ilvl="0" w:tplc="05BC40D8">
      <w:start w:val="1"/>
      <w:numFmt w:val="low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4B56D1"/>
    <w:multiLevelType w:val="hybridMultilevel"/>
    <w:tmpl w:val="BF92D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1067C"/>
    <w:multiLevelType w:val="multilevel"/>
    <w:tmpl w:val="7FFA3CE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2AE03F2"/>
    <w:multiLevelType w:val="hybridMultilevel"/>
    <w:tmpl w:val="C716329C"/>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2811C9"/>
    <w:multiLevelType w:val="multilevel"/>
    <w:tmpl w:val="44027982"/>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88628DE"/>
    <w:multiLevelType w:val="hybridMultilevel"/>
    <w:tmpl w:val="0A02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FA679F"/>
    <w:multiLevelType w:val="hybridMultilevel"/>
    <w:tmpl w:val="33909964"/>
    <w:lvl w:ilvl="0" w:tplc="69429288">
      <w:start w:val="2"/>
      <w:numFmt w:val="lowerLetter"/>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868C4"/>
    <w:multiLevelType w:val="hybridMultilevel"/>
    <w:tmpl w:val="FDB82B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1E7BFC"/>
    <w:multiLevelType w:val="multilevel"/>
    <w:tmpl w:val="C88AE73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18"/>
  </w:num>
  <w:num w:numId="3">
    <w:abstractNumId w:val="20"/>
  </w:num>
  <w:num w:numId="4">
    <w:abstractNumId w:val="3"/>
  </w:num>
  <w:num w:numId="5">
    <w:abstractNumId w:val="22"/>
  </w:num>
  <w:num w:numId="6">
    <w:abstractNumId w:val="6"/>
  </w:num>
  <w:num w:numId="7">
    <w:abstractNumId w:val="1"/>
  </w:num>
  <w:num w:numId="8">
    <w:abstractNumId w:val="23"/>
  </w:num>
  <w:num w:numId="9">
    <w:abstractNumId w:val="19"/>
  </w:num>
  <w:num w:numId="10">
    <w:abstractNumId w:val="5"/>
  </w:num>
  <w:num w:numId="11">
    <w:abstractNumId w:val="17"/>
  </w:num>
  <w:num w:numId="12">
    <w:abstractNumId w:val="8"/>
  </w:num>
  <w:num w:numId="13">
    <w:abstractNumId w:val="2"/>
  </w:num>
  <w:num w:numId="14">
    <w:abstractNumId w:val="13"/>
  </w:num>
  <w:num w:numId="15">
    <w:abstractNumId w:val="10"/>
  </w:num>
  <w:num w:numId="16">
    <w:abstractNumId w:val="9"/>
  </w:num>
  <w:num w:numId="17">
    <w:abstractNumId w:val="7"/>
  </w:num>
  <w:num w:numId="18">
    <w:abstractNumId w:val="15"/>
  </w:num>
  <w:num w:numId="19">
    <w:abstractNumId w:val="4"/>
  </w:num>
  <w:num w:numId="20">
    <w:abstractNumId w:val="11"/>
  </w:num>
  <w:num w:numId="21">
    <w:abstractNumId w:val="14"/>
  </w:num>
  <w:num w:numId="22">
    <w:abstractNumId w:val="21"/>
  </w:num>
  <w:num w:numId="23">
    <w:abstractNumId w:val="0"/>
  </w:num>
  <w:num w:numId="24">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ɐ%Ŕ*ű%9Ɠ*%.½*%4u*Ʀ%8"/>
    <w:docVar w:name="dgnword-eventsink" w:val="http://schemas.openxmlformats.org/officeDocument/2006/relationships/webSettingsnt.%20%20Assignments\Bivariate%20Data%20Analysis%20-%20Problem%20Sets%200910%20D"/>
  </w:docVars>
  <w:rsids>
    <w:rsidRoot w:val="001B25DE"/>
    <w:rsid w:val="00022417"/>
    <w:rsid w:val="00025038"/>
    <w:rsid w:val="00066F34"/>
    <w:rsid w:val="00082665"/>
    <w:rsid w:val="000900F1"/>
    <w:rsid w:val="000A6E2F"/>
    <w:rsid w:val="000B7A12"/>
    <w:rsid w:val="000D016B"/>
    <w:rsid w:val="000D593E"/>
    <w:rsid w:val="00107757"/>
    <w:rsid w:val="00110705"/>
    <w:rsid w:val="00111476"/>
    <w:rsid w:val="00121ACF"/>
    <w:rsid w:val="0014661F"/>
    <w:rsid w:val="001678A1"/>
    <w:rsid w:val="00174A0C"/>
    <w:rsid w:val="00176652"/>
    <w:rsid w:val="00193E7E"/>
    <w:rsid w:val="001A4627"/>
    <w:rsid w:val="001B25DE"/>
    <w:rsid w:val="001D1DD5"/>
    <w:rsid w:val="001D240C"/>
    <w:rsid w:val="001D4591"/>
    <w:rsid w:val="001E1D09"/>
    <w:rsid w:val="00204B9D"/>
    <w:rsid w:val="00204F99"/>
    <w:rsid w:val="002210B5"/>
    <w:rsid w:val="002271F8"/>
    <w:rsid w:val="002436C1"/>
    <w:rsid w:val="00244DEA"/>
    <w:rsid w:val="00245D47"/>
    <w:rsid w:val="00245E52"/>
    <w:rsid w:val="00266AB4"/>
    <w:rsid w:val="00270275"/>
    <w:rsid w:val="002926F6"/>
    <w:rsid w:val="002935D1"/>
    <w:rsid w:val="002A7208"/>
    <w:rsid w:val="002B663B"/>
    <w:rsid w:val="002C2F41"/>
    <w:rsid w:val="002E22B5"/>
    <w:rsid w:val="002E4812"/>
    <w:rsid w:val="002E68D6"/>
    <w:rsid w:val="00302FE4"/>
    <w:rsid w:val="00305DC5"/>
    <w:rsid w:val="00311E6D"/>
    <w:rsid w:val="00317FC8"/>
    <w:rsid w:val="00377F6F"/>
    <w:rsid w:val="0038326F"/>
    <w:rsid w:val="00390C57"/>
    <w:rsid w:val="003936D8"/>
    <w:rsid w:val="0039597D"/>
    <w:rsid w:val="003A2581"/>
    <w:rsid w:val="003C63B6"/>
    <w:rsid w:val="003C7EF1"/>
    <w:rsid w:val="003D4E43"/>
    <w:rsid w:val="003D77C8"/>
    <w:rsid w:val="003E7BCB"/>
    <w:rsid w:val="003F26D5"/>
    <w:rsid w:val="00400AC1"/>
    <w:rsid w:val="00404FB5"/>
    <w:rsid w:val="00433130"/>
    <w:rsid w:val="00480078"/>
    <w:rsid w:val="00483771"/>
    <w:rsid w:val="0049315F"/>
    <w:rsid w:val="00497428"/>
    <w:rsid w:val="004A46A2"/>
    <w:rsid w:val="00505AC9"/>
    <w:rsid w:val="005476F0"/>
    <w:rsid w:val="00572633"/>
    <w:rsid w:val="00576D4D"/>
    <w:rsid w:val="00595332"/>
    <w:rsid w:val="005A2F3A"/>
    <w:rsid w:val="005A5222"/>
    <w:rsid w:val="005C68F0"/>
    <w:rsid w:val="005F613B"/>
    <w:rsid w:val="005F6406"/>
    <w:rsid w:val="00615686"/>
    <w:rsid w:val="00616430"/>
    <w:rsid w:val="00617249"/>
    <w:rsid w:val="006212AB"/>
    <w:rsid w:val="006217C0"/>
    <w:rsid w:val="00623EB4"/>
    <w:rsid w:val="00626465"/>
    <w:rsid w:val="00626576"/>
    <w:rsid w:val="00630A02"/>
    <w:rsid w:val="006404CE"/>
    <w:rsid w:val="006424B7"/>
    <w:rsid w:val="006473E5"/>
    <w:rsid w:val="006510E4"/>
    <w:rsid w:val="006518ED"/>
    <w:rsid w:val="00651B3B"/>
    <w:rsid w:val="00654A2B"/>
    <w:rsid w:val="00671634"/>
    <w:rsid w:val="00676BED"/>
    <w:rsid w:val="006775A3"/>
    <w:rsid w:val="006906B3"/>
    <w:rsid w:val="006A3B53"/>
    <w:rsid w:val="006B40A8"/>
    <w:rsid w:val="006B483E"/>
    <w:rsid w:val="006C069B"/>
    <w:rsid w:val="006C4182"/>
    <w:rsid w:val="00723C02"/>
    <w:rsid w:val="0072470E"/>
    <w:rsid w:val="00725FD1"/>
    <w:rsid w:val="00730C24"/>
    <w:rsid w:val="00736637"/>
    <w:rsid w:val="00766610"/>
    <w:rsid w:val="00776AA9"/>
    <w:rsid w:val="007A0840"/>
    <w:rsid w:val="007B3A24"/>
    <w:rsid w:val="007D093A"/>
    <w:rsid w:val="007D09AF"/>
    <w:rsid w:val="007E15FB"/>
    <w:rsid w:val="00804BB7"/>
    <w:rsid w:val="00807709"/>
    <w:rsid w:val="00811EAE"/>
    <w:rsid w:val="0082295A"/>
    <w:rsid w:val="00825FC9"/>
    <w:rsid w:val="008450B2"/>
    <w:rsid w:val="00845CAB"/>
    <w:rsid w:val="008542BC"/>
    <w:rsid w:val="008746A7"/>
    <w:rsid w:val="00882BCC"/>
    <w:rsid w:val="00886D07"/>
    <w:rsid w:val="00890ADE"/>
    <w:rsid w:val="00892648"/>
    <w:rsid w:val="00892D1D"/>
    <w:rsid w:val="008B62A9"/>
    <w:rsid w:val="008C2ED0"/>
    <w:rsid w:val="008D060E"/>
    <w:rsid w:val="008D4496"/>
    <w:rsid w:val="008D7063"/>
    <w:rsid w:val="00921059"/>
    <w:rsid w:val="0094218A"/>
    <w:rsid w:val="00943DC8"/>
    <w:rsid w:val="00951D30"/>
    <w:rsid w:val="00966E85"/>
    <w:rsid w:val="00972835"/>
    <w:rsid w:val="0097499F"/>
    <w:rsid w:val="00980728"/>
    <w:rsid w:val="00990FFA"/>
    <w:rsid w:val="0099280D"/>
    <w:rsid w:val="009A205C"/>
    <w:rsid w:val="009A2219"/>
    <w:rsid w:val="009B6B03"/>
    <w:rsid w:val="009B70FC"/>
    <w:rsid w:val="009C5E9C"/>
    <w:rsid w:val="009C6420"/>
    <w:rsid w:val="009E0345"/>
    <w:rsid w:val="009F300B"/>
    <w:rsid w:val="00A01DA3"/>
    <w:rsid w:val="00A11CD0"/>
    <w:rsid w:val="00A238D9"/>
    <w:rsid w:val="00A43F19"/>
    <w:rsid w:val="00A7229E"/>
    <w:rsid w:val="00A728C9"/>
    <w:rsid w:val="00A74580"/>
    <w:rsid w:val="00A75493"/>
    <w:rsid w:val="00A834EF"/>
    <w:rsid w:val="00A97541"/>
    <w:rsid w:val="00AB20C0"/>
    <w:rsid w:val="00AE0E6A"/>
    <w:rsid w:val="00AE42C2"/>
    <w:rsid w:val="00AF6FF7"/>
    <w:rsid w:val="00B032E1"/>
    <w:rsid w:val="00B0527A"/>
    <w:rsid w:val="00B1171D"/>
    <w:rsid w:val="00B626BC"/>
    <w:rsid w:val="00B73419"/>
    <w:rsid w:val="00B743BD"/>
    <w:rsid w:val="00B75A3E"/>
    <w:rsid w:val="00B949CE"/>
    <w:rsid w:val="00BA592C"/>
    <w:rsid w:val="00BA776C"/>
    <w:rsid w:val="00BB0A1A"/>
    <w:rsid w:val="00BB583F"/>
    <w:rsid w:val="00BC01C4"/>
    <w:rsid w:val="00BC63E3"/>
    <w:rsid w:val="00BD2A3D"/>
    <w:rsid w:val="00BD326B"/>
    <w:rsid w:val="00BF2E48"/>
    <w:rsid w:val="00BF40A0"/>
    <w:rsid w:val="00BF4123"/>
    <w:rsid w:val="00C123C4"/>
    <w:rsid w:val="00C208D1"/>
    <w:rsid w:val="00C2105E"/>
    <w:rsid w:val="00C216DE"/>
    <w:rsid w:val="00C42F59"/>
    <w:rsid w:val="00C433F7"/>
    <w:rsid w:val="00C43B30"/>
    <w:rsid w:val="00C559D0"/>
    <w:rsid w:val="00C66E59"/>
    <w:rsid w:val="00C67F1E"/>
    <w:rsid w:val="00C74D80"/>
    <w:rsid w:val="00C81319"/>
    <w:rsid w:val="00C84903"/>
    <w:rsid w:val="00C90C23"/>
    <w:rsid w:val="00C90D98"/>
    <w:rsid w:val="00C96F9B"/>
    <w:rsid w:val="00CA036E"/>
    <w:rsid w:val="00CA077D"/>
    <w:rsid w:val="00CC06C6"/>
    <w:rsid w:val="00CE5CD1"/>
    <w:rsid w:val="00CF3F80"/>
    <w:rsid w:val="00D0065D"/>
    <w:rsid w:val="00D0484B"/>
    <w:rsid w:val="00D43A57"/>
    <w:rsid w:val="00D45833"/>
    <w:rsid w:val="00D65B76"/>
    <w:rsid w:val="00D71686"/>
    <w:rsid w:val="00D7599F"/>
    <w:rsid w:val="00D915F8"/>
    <w:rsid w:val="00D91C1F"/>
    <w:rsid w:val="00DC7764"/>
    <w:rsid w:val="00DD0A65"/>
    <w:rsid w:val="00DD7D82"/>
    <w:rsid w:val="00DE17A3"/>
    <w:rsid w:val="00DE3491"/>
    <w:rsid w:val="00DF0302"/>
    <w:rsid w:val="00DF0B83"/>
    <w:rsid w:val="00E07195"/>
    <w:rsid w:val="00E11514"/>
    <w:rsid w:val="00E13158"/>
    <w:rsid w:val="00E426A9"/>
    <w:rsid w:val="00E63F92"/>
    <w:rsid w:val="00E641B1"/>
    <w:rsid w:val="00E70B16"/>
    <w:rsid w:val="00E76817"/>
    <w:rsid w:val="00E82BDE"/>
    <w:rsid w:val="00EA2757"/>
    <w:rsid w:val="00EC30BD"/>
    <w:rsid w:val="00F07194"/>
    <w:rsid w:val="00F13CEE"/>
    <w:rsid w:val="00F21210"/>
    <w:rsid w:val="00F228FA"/>
    <w:rsid w:val="00F3102A"/>
    <w:rsid w:val="00F41814"/>
    <w:rsid w:val="00F57CF4"/>
    <w:rsid w:val="00F638B2"/>
    <w:rsid w:val="00F73DB0"/>
    <w:rsid w:val="00F80002"/>
    <w:rsid w:val="00F81548"/>
    <w:rsid w:val="00F8213D"/>
    <w:rsid w:val="00F864F4"/>
    <w:rsid w:val="00F91E49"/>
    <w:rsid w:val="00F9330D"/>
    <w:rsid w:val="00FB157C"/>
    <w:rsid w:val="00FC08ED"/>
    <w:rsid w:val="00FC1669"/>
    <w:rsid w:val="00FD61B1"/>
    <w:rsid w:val="00FD626F"/>
    <w:rsid w:val="00FE05C7"/>
    <w:rsid w:val="00FE5327"/>
    <w:rsid w:val="00FF4D86"/>
    <w:rsid w:val="00FF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D09"/>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30BD"/>
    <w:rPr>
      <w:color w:val="0000FF"/>
      <w:u w:val="single"/>
    </w:rPr>
  </w:style>
  <w:style w:type="table" w:styleId="TableGrid">
    <w:name w:val="Table Grid"/>
    <w:basedOn w:val="TableNormal"/>
    <w:rsid w:val="00AE4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723C02"/>
    <w:pPr>
      <w:spacing w:before="100" w:beforeAutospacing="1" w:after="100" w:afterAutospacing="1"/>
    </w:pPr>
    <w:rPr>
      <w:rFonts w:ascii="Times New Roman" w:hAnsi="Times New Roman"/>
    </w:rPr>
  </w:style>
  <w:style w:type="character" w:customStyle="1" w:styleId="c2c1">
    <w:name w:val="c2c1"/>
    <w:basedOn w:val="DefaultParagraphFont"/>
    <w:rsid w:val="00E63F92"/>
    <w:rPr>
      <w:b/>
      <w:bCs/>
      <w:i/>
      <w:iCs/>
      <w:color w:val="000033"/>
      <w:sz w:val="32"/>
      <w:szCs w:val="32"/>
    </w:rPr>
  </w:style>
  <w:style w:type="character" w:customStyle="1" w:styleId="marrontitulobig">
    <w:name w:val="marron_titulo_big"/>
    <w:basedOn w:val="DefaultParagraphFont"/>
    <w:rsid w:val="001D1DD5"/>
  </w:style>
  <w:style w:type="paragraph" w:styleId="BalloonText">
    <w:name w:val="Balloon Text"/>
    <w:basedOn w:val="Normal"/>
    <w:link w:val="BalloonTextChar"/>
    <w:rsid w:val="000D016B"/>
    <w:rPr>
      <w:rFonts w:ascii="Tahoma" w:hAnsi="Tahoma" w:cs="Tahoma"/>
      <w:sz w:val="16"/>
      <w:szCs w:val="16"/>
    </w:rPr>
  </w:style>
  <w:style w:type="character" w:customStyle="1" w:styleId="BalloonTextChar">
    <w:name w:val="Balloon Text Char"/>
    <w:basedOn w:val="DefaultParagraphFont"/>
    <w:link w:val="BalloonText"/>
    <w:rsid w:val="000D016B"/>
    <w:rPr>
      <w:rFonts w:ascii="Tahoma" w:hAnsi="Tahoma" w:cs="Tahoma"/>
      <w:sz w:val="16"/>
      <w:szCs w:val="16"/>
    </w:rPr>
  </w:style>
  <w:style w:type="paragraph" w:styleId="ListParagraph">
    <w:name w:val="List Paragraph"/>
    <w:basedOn w:val="Normal"/>
    <w:uiPriority w:val="34"/>
    <w:qFormat/>
    <w:rsid w:val="00107757"/>
    <w:pPr>
      <w:ind w:left="720"/>
      <w:contextualSpacing/>
    </w:pPr>
  </w:style>
  <w:style w:type="paragraph" w:styleId="HTMLPreformatted">
    <w:name w:val="HTML Preformatted"/>
    <w:basedOn w:val="Normal"/>
    <w:link w:val="HTMLPreformattedChar"/>
    <w:uiPriority w:val="99"/>
    <w:unhideWhenUsed/>
    <w:rsid w:val="00C6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6E59"/>
    <w:rPr>
      <w:rFonts w:ascii="Courier New" w:hAnsi="Courier New" w:cs="Courier New"/>
    </w:rPr>
  </w:style>
  <w:style w:type="character" w:styleId="FollowedHyperlink">
    <w:name w:val="FollowedHyperlink"/>
    <w:basedOn w:val="DefaultParagraphFont"/>
    <w:rsid w:val="00DD7D82"/>
    <w:rPr>
      <w:color w:val="800080" w:themeColor="followedHyperlink"/>
      <w:u w:val="single"/>
    </w:rPr>
  </w:style>
  <w:style w:type="paragraph" w:styleId="Header">
    <w:name w:val="header"/>
    <w:basedOn w:val="Normal"/>
    <w:link w:val="HeaderChar"/>
    <w:rsid w:val="00FC08ED"/>
    <w:pPr>
      <w:tabs>
        <w:tab w:val="center" w:pos="4680"/>
        <w:tab w:val="right" w:pos="9360"/>
      </w:tabs>
    </w:pPr>
  </w:style>
  <w:style w:type="character" w:customStyle="1" w:styleId="HeaderChar">
    <w:name w:val="Header Char"/>
    <w:basedOn w:val="DefaultParagraphFont"/>
    <w:link w:val="Header"/>
    <w:rsid w:val="00FC08ED"/>
    <w:rPr>
      <w:rFonts w:ascii="Arial" w:hAnsi="Arial"/>
      <w:sz w:val="24"/>
      <w:szCs w:val="24"/>
    </w:rPr>
  </w:style>
  <w:style w:type="paragraph" w:styleId="Footer">
    <w:name w:val="footer"/>
    <w:basedOn w:val="Normal"/>
    <w:link w:val="FooterChar"/>
    <w:rsid w:val="00FC08ED"/>
    <w:pPr>
      <w:tabs>
        <w:tab w:val="center" w:pos="4680"/>
        <w:tab w:val="right" w:pos="9360"/>
      </w:tabs>
    </w:pPr>
  </w:style>
  <w:style w:type="character" w:customStyle="1" w:styleId="FooterChar">
    <w:name w:val="Footer Char"/>
    <w:basedOn w:val="DefaultParagraphFont"/>
    <w:link w:val="Footer"/>
    <w:rsid w:val="00FC08ED"/>
    <w:rPr>
      <w:rFonts w:ascii="Arial" w:hAnsi="Arial"/>
      <w:sz w:val="24"/>
      <w:szCs w:val="24"/>
    </w:rPr>
  </w:style>
  <w:style w:type="character" w:styleId="CommentReference">
    <w:name w:val="annotation reference"/>
    <w:basedOn w:val="DefaultParagraphFont"/>
    <w:rsid w:val="00B1171D"/>
    <w:rPr>
      <w:sz w:val="16"/>
      <w:szCs w:val="16"/>
    </w:rPr>
  </w:style>
  <w:style w:type="paragraph" w:styleId="CommentText">
    <w:name w:val="annotation text"/>
    <w:basedOn w:val="Normal"/>
    <w:link w:val="CommentTextChar"/>
    <w:rsid w:val="00B1171D"/>
    <w:rPr>
      <w:sz w:val="20"/>
      <w:szCs w:val="20"/>
    </w:rPr>
  </w:style>
  <w:style w:type="character" w:customStyle="1" w:styleId="CommentTextChar">
    <w:name w:val="Comment Text Char"/>
    <w:basedOn w:val="DefaultParagraphFont"/>
    <w:link w:val="CommentText"/>
    <w:rsid w:val="00B1171D"/>
    <w:rPr>
      <w:rFonts w:ascii="Arial" w:hAnsi="Arial"/>
    </w:rPr>
  </w:style>
  <w:style w:type="paragraph" w:styleId="CommentSubject">
    <w:name w:val="annotation subject"/>
    <w:basedOn w:val="CommentText"/>
    <w:next w:val="CommentText"/>
    <w:link w:val="CommentSubjectChar"/>
    <w:rsid w:val="00B1171D"/>
    <w:rPr>
      <w:b/>
      <w:bCs/>
    </w:rPr>
  </w:style>
  <w:style w:type="character" w:customStyle="1" w:styleId="CommentSubjectChar">
    <w:name w:val="Comment Subject Char"/>
    <w:basedOn w:val="CommentTextChar"/>
    <w:link w:val="CommentSubject"/>
    <w:rsid w:val="00B1171D"/>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D09"/>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30BD"/>
    <w:rPr>
      <w:color w:val="0000FF"/>
      <w:u w:val="single"/>
    </w:rPr>
  </w:style>
  <w:style w:type="table" w:styleId="TableGrid">
    <w:name w:val="Table Grid"/>
    <w:basedOn w:val="TableNormal"/>
    <w:rsid w:val="00AE4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723C02"/>
    <w:pPr>
      <w:spacing w:before="100" w:beforeAutospacing="1" w:after="100" w:afterAutospacing="1"/>
    </w:pPr>
    <w:rPr>
      <w:rFonts w:ascii="Times New Roman" w:hAnsi="Times New Roman"/>
    </w:rPr>
  </w:style>
  <w:style w:type="character" w:customStyle="1" w:styleId="c2c1">
    <w:name w:val="c2c1"/>
    <w:basedOn w:val="DefaultParagraphFont"/>
    <w:rsid w:val="00E63F92"/>
    <w:rPr>
      <w:b/>
      <w:bCs/>
      <w:i/>
      <w:iCs/>
      <w:color w:val="000033"/>
      <w:sz w:val="32"/>
      <w:szCs w:val="32"/>
    </w:rPr>
  </w:style>
  <w:style w:type="character" w:customStyle="1" w:styleId="marrontitulobig">
    <w:name w:val="marron_titulo_big"/>
    <w:basedOn w:val="DefaultParagraphFont"/>
    <w:rsid w:val="001D1DD5"/>
  </w:style>
  <w:style w:type="paragraph" w:styleId="BalloonText">
    <w:name w:val="Balloon Text"/>
    <w:basedOn w:val="Normal"/>
    <w:link w:val="BalloonTextChar"/>
    <w:rsid w:val="000D016B"/>
    <w:rPr>
      <w:rFonts w:ascii="Tahoma" w:hAnsi="Tahoma" w:cs="Tahoma"/>
      <w:sz w:val="16"/>
      <w:szCs w:val="16"/>
    </w:rPr>
  </w:style>
  <w:style w:type="character" w:customStyle="1" w:styleId="BalloonTextChar">
    <w:name w:val="Balloon Text Char"/>
    <w:basedOn w:val="DefaultParagraphFont"/>
    <w:link w:val="BalloonText"/>
    <w:rsid w:val="000D016B"/>
    <w:rPr>
      <w:rFonts w:ascii="Tahoma" w:hAnsi="Tahoma" w:cs="Tahoma"/>
      <w:sz w:val="16"/>
      <w:szCs w:val="16"/>
    </w:rPr>
  </w:style>
  <w:style w:type="paragraph" w:styleId="ListParagraph">
    <w:name w:val="List Paragraph"/>
    <w:basedOn w:val="Normal"/>
    <w:uiPriority w:val="34"/>
    <w:qFormat/>
    <w:rsid w:val="00107757"/>
    <w:pPr>
      <w:ind w:left="720"/>
      <w:contextualSpacing/>
    </w:pPr>
  </w:style>
  <w:style w:type="paragraph" w:styleId="HTMLPreformatted">
    <w:name w:val="HTML Preformatted"/>
    <w:basedOn w:val="Normal"/>
    <w:link w:val="HTMLPreformattedChar"/>
    <w:uiPriority w:val="99"/>
    <w:unhideWhenUsed/>
    <w:rsid w:val="00C6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6E59"/>
    <w:rPr>
      <w:rFonts w:ascii="Courier New" w:hAnsi="Courier New" w:cs="Courier New"/>
    </w:rPr>
  </w:style>
  <w:style w:type="character" w:styleId="FollowedHyperlink">
    <w:name w:val="FollowedHyperlink"/>
    <w:basedOn w:val="DefaultParagraphFont"/>
    <w:rsid w:val="00DD7D82"/>
    <w:rPr>
      <w:color w:val="800080" w:themeColor="followedHyperlink"/>
      <w:u w:val="single"/>
    </w:rPr>
  </w:style>
  <w:style w:type="paragraph" w:styleId="Header">
    <w:name w:val="header"/>
    <w:basedOn w:val="Normal"/>
    <w:link w:val="HeaderChar"/>
    <w:rsid w:val="00FC08ED"/>
    <w:pPr>
      <w:tabs>
        <w:tab w:val="center" w:pos="4680"/>
        <w:tab w:val="right" w:pos="9360"/>
      </w:tabs>
    </w:pPr>
  </w:style>
  <w:style w:type="character" w:customStyle="1" w:styleId="HeaderChar">
    <w:name w:val="Header Char"/>
    <w:basedOn w:val="DefaultParagraphFont"/>
    <w:link w:val="Header"/>
    <w:rsid w:val="00FC08ED"/>
    <w:rPr>
      <w:rFonts w:ascii="Arial" w:hAnsi="Arial"/>
      <w:sz w:val="24"/>
      <w:szCs w:val="24"/>
    </w:rPr>
  </w:style>
  <w:style w:type="paragraph" w:styleId="Footer">
    <w:name w:val="footer"/>
    <w:basedOn w:val="Normal"/>
    <w:link w:val="FooterChar"/>
    <w:rsid w:val="00FC08ED"/>
    <w:pPr>
      <w:tabs>
        <w:tab w:val="center" w:pos="4680"/>
        <w:tab w:val="right" w:pos="9360"/>
      </w:tabs>
    </w:pPr>
  </w:style>
  <w:style w:type="character" w:customStyle="1" w:styleId="FooterChar">
    <w:name w:val="Footer Char"/>
    <w:basedOn w:val="DefaultParagraphFont"/>
    <w:link w:val="Footer"/>
    <w:rsid w:val="00FC08ED"/>
    <w:rPr>
      <w:rFonts w:ascii="Arial" w:hAnsi="Arial"/>
      <w:sz w:val="24"/>
      <w:szCs w:val="24"/>
    </w:rPr>
  </w:style>
  <w:style w:type="character" w:styleId="CommentReference">
    <w:name w:val="annotation reference"/>
    <w:basedOn w:val="DefaultParagraphFont"/>
    <w:rsid w:val="00B1171D"/>
    <w:rPr>
      <w:sz w:val="16"/>
      <w:szCs w:val="16"/>
    </w:rPr>
  </w:style>
  <w:style w:type="paragraph" w:styleId="CommentText">
    <w:name w:val="annotation text"/>
    <w:basedOn w:val="Normal"/>
    <w:link w:val="CommentTextChar"/>
    <w:rsid w:val="00B1171D"/>
    <w:rPr>
      <w:sz w:val="20"/>
      <w:szCs w:val="20"/>
    </w:rPr>
  </w:style>
  <w:style w:type="character" w:customStyle="1" w:styleId="CommentTextChar">
    <w:name w:val="Comment Text Char"/>
    <w:basedOn w:val="DefaultParagraphFont"/>
    <w:link w:val="CommentText"/>
    <w:rsid w:val="00B1171D"/>
    <w:rPr>
      <w:rFonts w:ascii="Arial" w:hAnsi="Arial"/>
    </w:rPr>
  </w:style>
  <w:style w:type="paragraph" w:styleId="CommentSubject">
    <w:name w:val="annotation subject"/>
    <w:basedOn w:val="CommentText"/>
    <w:next w:val="CommentText"/>
    <w:link w:val="CommentSubjectChar"/>
    <w:rsid w:val="00B1171D"/>
    <w:rPr>
      <w:b/>
      <w:bCs/>
    </w:rPr>
  </w:style>
  <w:style w:type="character" w:customStyle="1" w:styleId="CommentSubjectChar">
    <w:name w:val="Comment Subject Char"/>
    <w:basedOn w:val="CommentTextChar"/>
    <w:link w:val="CommentSubject"/>
    <w:rsid w:val="00B1171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2435">
      <w:bodyDiv w:val="1"/>
      <w:marLeft w:val="0"/>
      <w:marRight w:val="0"/>
      <w:marTop w:val="0"/>
      <w:marBottom w:val="0"/>
      <w:divBdr>
        <w:top w:val="none" w:sz="0" w:space="0" w:color="auto"/>
        <w:left w:val="none" w:sz="0" w:space="0" w:color="auto"/>
        <w:bottom w:val="none" w:sz="0" w:space="0" w:color="auto"/>
        <w:right w:val="none" w:sz="0" w:space="0" w:color="auto"/>
      </w:divBdr>
    </w:div>
    <w:div w:id="688483360">
      <w:bodyDiv w:val="1"/>
      <w:marLeft w:val="0"/>
      <w:marRight w:val="0"/>
      <w:marTop w:val="0"/>
      <w:marBottom w:val="0"/>
      <w:divBdr>
        <w:top w:val="none" w:sz="0" w:space="0" w:color="auto"/>
        <w:left w:val="none" w:sz="0" w:space="0" w:color="auto"/>
        <w:bottom w:val="none" w:sz="0" w:space="0" w:color="auto"/>
        <w:right w:val="none" w:sz="0" w:space="0" w:color="auto"/>
      </w:divBdr>
    </w:div>
    <w:div w:id="914824824">
      <w:bodyDiv w:val="1"/>
      <w:marLeft w:val="0"/>
      <w:marRight w:val="0"/>
      <w:marTop w:val="0"/>
      <w:marBottom w:val="0"/>
      <w:divBdr>
        <w:top w:val="none" w:sz="0" w:space="0" w:color="auto"/>
        <w:left w:val="none" w:sz="0" w:space="0" w:color="auto"/>
        <w:bottom w:val="none" w:sz="0" w:space="0" w:color="auto"/>
        <w:right w:val="none" w:sz="0" w:space="0" w:color="auto"/>
      </w:divBdr>
    </w:div>
    <w:div w:id="1709799661">
      <w:bodyDiv w:val="1"/>
      <w:marLeft w:val="0"/>
      <w:marRight w:val="0"/>
      <w:marTop w:val="0"/>
      <w:marBottom w:val="0"/>
      <w:divBdr>
        <w:top w:val="none" w:sz="0" w:space="0" w:color="auto"/>
        <w:left w:val="none" w:sz="0" w:space="0" w:color="auto"/>
        <w:bottom w:val="none" w:sz="0" w:space="0" w:color="auto"/>
        <w:right w:val="none" w:sz="0" w:space="0" w:color="auto"/>
      </w:divBdr>
    </w:div>
    <w:div w:id="1875383235">
      <w:bodyDiv w:val="1"/>
      <w:marLeft w:val="0"/>
      <w:marRight w:val="0"/>
      <w:marTop w:val="0"/>
      <w:marBottom w:val="0"/>
      <w:divBdr>
        <w:top w:val="none" w:sz="0" w:space="0" w:color="auto"/>
        <w:left w:val="none" w:sz="0" w:space="0" w:color="auto"/>
        <w:bottom w:val="none" w:sz="0" w:space="0" w:color="auto"/>
        <w:right w:val="none" w:sz="0" w:space="0" w:color="auto"/>
      </w:divBdr>
    </w:div>
    <w:div w:id="21158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17.emf"/><Relationship Id="rId21" Type="http://schemas.openxmlformats.org/officeDocument/2006/relationships/oleObject" Target="embeddings/oleObject4.bin"/><Relationship Id="rId34" Type="http://schemas.openxmlformats.org/officeDocument/2006/relationships/customXml" Target="ink/ink3.xml"/><Relationship Id="rId42" Type="http://schemas.openxmlformats.org/officeDocument/2006/relationships/hyperlink" Target="http://ipsnews.net/news.asp?idnews=44836" TargetMode="External"/><Relationship Id="rId47" Type="http://schemas.openxmlformats.org/officeDocument/2006/relationships/image" Target="media/image21.jpeg"/><Relationship Id="rId50" Type="http://schemas.openxmlformats.org/officeDocument/2006/relationships/hyperlink" Target="http://www.alwaysbrilliant.com/aa/measure/measure/aspx-products/pd-co098/bb/spaghetti_measurer_spaghetti_portions.htm" TargetMode="External"/><Relationship Id="rId55" Type="http://schemas.openxmlformats.org/officeDocument/2006/relationships/image" Target="media/image25.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6.jpeg"/><Relationship Id="rId41" Type="http://schemas.openxmlformats.org/officeDocument/2006/relationships/hyperlink" Target="http://www.fightglobalwarming.com/content.cfm?contentID=5113" TargetMode="External"/><Relationship Id="rId54" Type="http://schemas.openxmlformats.org/officeDocument/2006/relationships/oleObject" Target="embeddings/oleObject6.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emf"/><Relationship Id="rId32" Type="http://schemas.openxmlformats.org/officeDocument/2006/relationships/customXml" Target="ink/ink2.xml"/><Relationship Id="rId37" Type="http://schemas.openxmlformats.org/officeDocument/2006/relationships/image" Target="media/image16.emf"/><Relationship Id="rId40" Type="http://schemas.openxmlformats.org/officeDocument/2006/relationships/image" Target="media/image17.png"/><Relationship Id="rId45" Type="http://schemas.openxmlformats.org/officeDocument/2006/relationships/image" Target="media/image19.png"/><Relationship Id="rId53" Type="http://schemas.openxmlformats.org/officeDocument/2006/relationships/image" Target="media/image24.wmf"/><Relationship Id="rId58"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customXml" Target="ink/ink4.xml"/><Relationship Id="rId49" Type="http://schemas.openxmlformats.org/officeDocument/2006/relationships/hyperlink" Target="http://www.spike-jamie.com/recipes2/recipes230.html" TargetMode="External"/><Relationship Id="rId57" Type="http://schemas.openxmlformats.org/officeDocument/2006/relationships/image" Target="media/image27.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image" Target="media/image130.emf"/><Relationship Id="rId44" Type="http://schemas.openxmlformats.org/officeDocument/2006/relationships/image" Target="media/image18.png"/><Relationship Id="rId52" Type="http://schemas.openxmlformats.org/officeDocument/2006/relationships/image" Target="media/image23.png"/><Relationship Id="rId60"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4.png"/><Relationship Id="rId30" Type="http://schemas.openxmlformats.org/officeDocument/2006/relationships/customXml" Target="ink/ink1.xml"/><Relationship Id="rId35" Type="http://schemas.openxmlformats.org/officeDocument/2006/relationships/image" Target="media/image15.emf"/><Relationship Id="rId43" Type="http://schemas.openxmlformats.org/officeDocument/2006/relationships/hyperlink" Target="http://www.csmonitor.com/2007/1011/p11s01-wogi.html" TargetMode="External"/><Relationship Id="rId48" Type="http://schemas.openxmlformats.org/officeDocument/2006/relationships/image" Target="http://www.alwaysbrilliant.com/Images/Hero/p0002398.jpg" TargetMode="External"/><Relationship Id="rId56" Type="http://schemas.openxmlformats.org/officeDocument/2006/relationships/image" Target="media/image26.emf"/><Relationship Id="rId8" Type="http://schemas.openxmlformats.org/officeDocument/2006/relationships/comments" Target="comments.xml"/><Relationship Id="rId51" Type="http://schemas.openxmlformats.org/officeDocument/2006/relationships/image" Target="media/image22.jpe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14.emf"/><Relationship Id="rId38" Type="http://schemas.openxmlformats.org/officeDocument/2006/relationships/customXml" Target="ink/ink5.xml"/><Relationship Id="rId46" Type="http://schemas.openxmlformats.org/officeDocument/2006/relationships/image" Target="media/image20.png"/><Relationship Id="rId59" Type="http://schemas.openxmlformats.org/officeDocument/2006/relationships/image" Target="media/image28.wmf"/></Relationships>
</file>

<file path=word/ink/ink1.xml><?xml version="1.0" encoding="utf-8"?>
<inkml:ink xmlns:inkml="http://www.w3.org/2003/InkML">
  <inkml:definitions>
    <inkml:context xml:id="ctx0">
      <inkml:inkSource xml:id="inkSrc0">
        <inkml:traceFormat>
          <inkml:channel name="X" type="integer" max="24576" units="in"/>
          <inkml:channel name="Y" type="integer" max="18432" units="in"/>
          <inkml:channel name="F" type="integer" max="255" units="dev"/>
        </inkml:traceFormat>
        <inkml:channelProperties>
          <inkml:channelProperty channel="X" name="resolution" value="2978.90918" units="1/in"/>
          <inkml:channelProperty channel="Y" name="resolution" value="2978.66846" units="1/in"/>
          <inkml:channelProperty channel="F" name="resolution" value="INF" units="1/dev"/>
        </inkml:channelProperties>
      </inkml:inkSource>
      <inkml:timestamp xml:id="ts0" timeString="2007-11-11T10:34:05.77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80 5,'0'0'7,"6"-11"0,-6 11-1,2-12 2,-2 12 0,2-12 0,-2 12 0,1-11 0,-1 11-2,0 0 0,0-11-3,0 11-1,0 0-1,0 0 1,0 0-2,0 0 0,0 0 0,0 0 1,0 0-1,9-12 0,-9 12 0,0 0-1,14-8-4,-14 8-7,13-3-7,-13 3-1,0 0 1</inkml:trace>
</inkml:ink>
</file>

<file path=word/ink/ink2.xml><?xml version="1.0" encoding="utf-8"?>
<inkml:ink xmlns:inkml="http://www.w3.org/2003/InkML">
  <inkml:definitions>
    <inkml:context xml:id="ctx0">
      <inkml:inkSource xml:id="inkSrc0">
        <inkml:traceFormat>
          <inkml:channel name="X" type="integer" max="24576" units="in"/>
          <inkml:channel name="Y" type="integer" max="18432" units="in"/>
          <inkml:channel name="F" type="integer" max="255" units="dev"/>
        </inkml:traceFormat>
        <inkml:channelProperties>
          <inkml:channelProperty channel="X" name="resolution" value="2978.90918" units="1/in"/>
          <inkml:channelProperty channel="Y" name="resolution" value="2978.66846" units="1/in"/>
          <inkml:channelProperty channel="F" name="resolution" value="INF" units="1/dev"/>
        </inkml:channelProperties>
      </inkml:inkSource>
      <inkml:timestamp xml:id="ts0" timeString="2007-11-11T10:33:59.162"/>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41 208 15,'0'0'24,"-25"5"1,25-5-3,-15-6-5,15 6-3,-4-18-3,8 0-1,8 1-2,6-8-1,12 0 0,4-5-2,14 4 2,5 3-2,9 7-1,6 8 0,4 10-1,-2 7 0,0 11-2,-7 2 0,-7 4-2,-8 1-3,-17-2-19,-9-6-10,-8 1 0,-18-9-2,-2 1 2</inkml:trace>
</inkml:ink>
</file>

<file path=word/ink/ink3.xml><?xml version="1.0" encoding="utf-8"?>
<inkml:ink xmlns:inkml="http://www.w3.org/2003/InkML">
  <inkml:definitions>
    <inkml:context xml:id="ctx0">
      <inkml:inkSource xml:id="inkSrc0">
        <inkml:traceFormat>
          <inkml:channel name="X" type="integer" max="24576" units="in"/>
          <inkml:channel name="Y" type="integer" max="18432" units="in"/>
          <inkml:channel name="F" type="integer" max="255" units="dev"/>
        </inkml:traceFormat>
        <inkml:channelProperties>
          <inkml:channelProperty channel="X" name="resolution" value="2978.90918" units="1/in"/>
          <inkml:channelProperty channel="Y" name="resolution" value="2978.66846" units="1/in"/>
          <inkml:channelProperty channel="F" name="resolution" value="INF" units="1/dev"/>
        </inkml:channelProperties>
      </inkml:inkSource>
      <inkml:timestamp xml:id="ts0" timeString="2007-11-11T10:33:58.459"/>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74 37 5,'-28'-10'22,"28"10"2,-22-5-3,22 5 0,-14-3-4,14 3-2,0 0-2,-10 10-1,21 6-3,6 2-2,13 7 0,5 4-3,12 3 0,8 1-2,9-1 0,2-7 0,-1-8-2,-3-9-1,-8-13-3,-2-9-5,-15-15-16,-7-14-7,-4-5-1,-10-14 1,1-1 0</inkml:trace>
</inkml:ink>
</file>

<file path=word/ink/ink4.xml><?xml version="1.0" encoding="utf-8"?>
<inkml:ink xmlns:inkml="http://www.w3.org/2003/InkML">
  <inkml:definitions>
    <inkml:context xml:id="ctx0">
      <inkml:inkSource xml:id="inkSrc0">
        <inkml:traceFormat>
          <inkml:channel name="X" type="integer" max="24576" units="in"/>
          <inkml:channel name="Y" type="integer" max="18432" units="in"/>
          <inkml:channel name="F" type="integer" max="255" units="dev"/>
        </inkml:traceFormat>
        <inkml:channelProperties>
          <inkml:channelProperty channel="X" name="resolution" value="2978.90918" units="1/in"/>
          <inkml:channelProperty channel="Y" name="resolution" value="2978.66846" units="1/in"/>
          <inkml:channelProperty channel="F" name="resolution" value="INF" units="1/dev"/>
        </inkml:channelProperties>
      </inkml:inkSource>
      <inkml:timestamp xml:id="ts0" timeString="2007-11-11T10:33:49.195"/>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141 2838 17,'-16'-6'26,"16"6"-1,0 0 2,0 0-11,0 0-3,10 9-4,0-3-2,-10-6-1,24 8 0,-10-3 0,4 2 1,-1-2 0,3 4-2,-3-5 1,3 4-1,-3-5-1,-1 2 0,-1-3-2,-1-1 1,-4-3-1,-10 2 0,13-14 0,-13 1-1,-3-2 1,-2-4-1,-1-2 0,0-2 0,0 0-1,-1 0-2,3 5 0,-1 0-4,4 7-3,-3-1-10,4 12-17,0 0 1,-11-6-1,7 17 1</inkml:trace>
  <inkml:trace contextRef="#ctx0" brushRef="#br0" timeOffset="375">250 2869 33,'6'-10'27,"-7"-8"1,4 3 0,-7-10-18,0-3-2,-2-5-7,-1 2-10,-1 5-17,-5-5-2,5 15 0,-6-2 0</inkml:trace>
  <inkml:trace contextRef="#ctx0" brushRef="#br0" timeOffset="578">94 2885 7,'5'-13'19,"-12"-6"1,7 6-1,-6-11-14,1-2-1,-3-1 0,3-2-3,-3 0 0,3 4-1,-1 1-1,2 4 1,0 2 0,2 4 1,3 2 1,0 1 4,-1 11 0,13-18 3,0 15 1,1-4 1,8 7 1,-1-1 0,11 8-2,-3-3-1,8 8-2,-3-3-2,0 1-2,-8-2 0,-2-2-3,-5-1 0,-9-9-5,-10 4-7,0 0-15,-13-16-5,-2 13-2,-7-4 1</inkml:trace>
  <inkml:trace contextRef="#ctx0" brushRef="#br0" timeOffset="938">86 2639 28,'-13'-15'29,"10"4"2,-8-13 0,4-4-13,-2 0-5,-3-7-2,5 2-5,-2-3-2,2 0-7,5 7-7,-1 2-9,1 4-13,7 12 0,-3-1 1,-2 12 0</inkml:trace>
  <inkml:trace contextRef="#ctx0" brushRef="#br0" timeOffset="1172">172 2645 22,'23'-1'25,"-21"-17"1,5-1-1,-9-8-16,-1-5-1,-2-1-5,-2-1-8,-1 5-11,-5-5-10,8 14 1,-8-4-1</inkml:trace>
  <inkml:trace contextRef="#ctx0" brushRef="#br0" timeOffset="1359">3 2268 17,'14'3'28,"-4"-5"-1,10 10 4,5 0-12,4-3-4,10 6-2,-1-7-4,9 5-4,-7-5-1,0 2 0,-6-3-5,-7-7-4,-5 2-13,-11-1-12,-17-6-1,-4 7-1,-12-4 0</inkml:trace>
  <inkml:trace contextRef="#ctx0" brushRef="#br0" timeOffset="1594">94 2365 26,'-4'-13'28,"4"-2"1,-8-10 2,3-5-16,0-2-3,-1-4-3,0-1-6,1 3-7,-1 2-9,1 1-16,6 15-1,-8-2 0,7 18 0</inkml:trace>
  <inkml:trace contextRef="#ctx0" brushRef="#br0" timeOffset="1828">210 2390 31,'10'-16'29,"0"-3"1,-10-12-2,-3-7-15,-2-1-4,-4-4-6,0 1-13,-6-1-16,4 12-4,-8-2 1,8 13 1</inkml:trace>
  <inkml:trace contextRef="#ctx0" brushRef="#br0" timeOffset="2016">30 1979 42,'20'5'33,"8"4"2,-5-5-2,5-4-12,2 3-7,-6-6-7,1-1-4,-3 1-9,-8-5-16,-2-2-11,-2 5-1,-7-6-1,-3 11 1</inkml:trace>
  <inkml:trace contextRef="#ctx0" brushRef="#br0" timeOffset="2640">124 1561 9,'0'0'21,"0"0"-1,0 0-2,-9 11-1,8 2-4,5 7-2,-2 1-2,5 8-2,2-1-1,7 6-1,-3-5 0,8 0-1,-2-7-1,3-7 1,-2-7-1,-1-8 0,0-10 0,-5-6 0,-1-9-1,-3-2 0,-3-2 0,-2-2-4,0 5-4,-7-3-7,-2 4-17,4 11-1,-10-4-1,10 18 1</inkml:trace>
  <inkml:trace contextRef="#ctx0" brushRef="#br0" timeOffset="3000">93 1418 49,'0'0'30,"10"-6"1,7 6-4,5 6-16,1-2-3,8 5 0,-1-1-4,3-1-2,-4 1-5,-4-5-2,-2 2-5,-10-3-16,-13-2-4,10-7-2,-10 7 1</inkml:trace>
  <inkml:trace contextRef="#ctx0" brushRef="#br0" timeOffset="3250">94 1259 33,'14'1'32,"9"8"2,0-2-1,6 0-10,5 4-7,-4-6-4,5 2-3,-9-7-2,2-2-3,-8-7 0,-5-5-2,-6-7-1,-7-3-3,-5-1-1,-9-6-6,1 9-8,-6 1-18,-1 0-1,0 10-1,0 4 1</inkml:trace>
  <inkml:trace contextRef="#ctx0" brushRef="#br0" timeOffset="3484">266 1305 30,'0'0'27,"13"-3"-1,-18-12 1,0-6-18,-3-5-5,-3-2-6,-3-2-10,-5-4-14,4 12 0,-7-5-1,9 17 1</inkml:trace>
  <inkml:trace contextRef="#ctx0" brushRef="#br0" timeOffset="3671">102 1249 2,'-3'-10'18,"3"10"3,-2-31 0,2 7-10,0-4 1,2-2-1,2 0-1,5 0 1,6 8-1,2 0 0,6 11-2,-2 2-1,6 9-1,-6 0-1,2 5 2,-8-1-3,-2 1-1,-13-5 1,0 0-2,0 0 0,-18-2-2,1-4 0,-2-2-1,1 1-1,0-1 0,8 1 0,10 7 1,-7-13 0,7 13 1,21-14 2,-3 8-1,1-4 2,2-1 1,-6-3 0,1-3 0,-10-4 0,-3 2 0,-8-3-1,-4 5 1,-6 1-2,-4 4 0,-4 4-2,-4 6 0,1 3-1,-1 3 0,5 3-3,-1-3-2,10 7-10,-4-1-15,17-10-4,-11 0-2,11 0 2</inkml:trace>
  <inkml:trace contextRef="#ctx0" brushRef="#br0" timeOffset="4187">94 447 52,'16'17'30,"-14"-3"1,7 7-4,3 11-14,-2-4-3,9 8-1,-4-5-3,7 2-1,-2-7-1,2-3 0,-3-12 0,0-7-2,-2-8 0,-5-9 0,1-7-1,-5-6-1,0 1-1,-7-8-5,4 5-11,-2 0-19,-11-3 1,2 8-1,-4-3 1</inkml:trace>
  <inkml:trace contextRef="#ctx0" brushRef="#br0" timeOffset="4484">153 276 45,'0'0'30,"0"0"2,16-1 1,1 5-21,-2-5 0,9 5-1,-4-6-3,7 3-1,-7-4-2,0 0-1,-5-3-1,-3 1-1,-12 5-1,8-14 0,-8 14 1,-14-12-1,2 8-1,-4 0 1,-2 3-1,-4 4-1,-4 0 1,-2 2-1,0 3 0,-3 1 0,1 1 0,0-1 0,4-1 1,4 0-1,4-2 1,5-2 0,13-4 0,0 0 0,0 0 1,0 0-1,18 6 1,0-6 0,1-4 1,3 1-1,-2-4 1,1-1 1,-5-3 0,0-3-1,-5-6 0,-5 0 1,-7-6-1,-4 1 0,-7-3 0,-5 2-2,-1 0 1,-2 3-1,-1 6-2,0 0-3,6 8-3,-4-4-9,19 13-21,-7-11 0,7 11 0,0 0 0</inkml:trace>
</inkml:ink>
</file>

<file path=word/ink/ink5.xml><?xml version="1.0" encoding="utf-8"?>
<inkml:ink xmlns:inkml="http://www.w3.org/2003/InkML">
  <inkml:definitions>
    <inkml:context xml:id="ctx0">
      <inkml:inkSource xml:id="inkSrc0">
        <inkml:traceFormat>
          <inkml:channel name="X" type="integer" max="24576" units="in"/>
          <inkml:channel name="Y" type="integer" max="18432" units="in"/>
          <inkml:channel name="F" type="integer" max="255" units="dev"/>
        </inkml:traceFormat>
        <inkml:channelProperties>
          <inkml:channelProperty channel="X" name="resolution" value="2978.90918" units="1/in"/>
          <inkml:channelProperty channel="Y" name="resolution" value="2978.66846" units="1/in"/>
          <inkml:channelProperty channel="F" name="resolution" value="INF" units="1/dev"/>
        </inkml:channelProperties>
      </inkml:inkSource>
      <inkml:timestamp xml:id="ts0" timeString="2007-11-11T10:33:46.18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96 1039 10,'0'0'15,"-10"4"-1,10-4-1,0 0-3,-13 0-2,13 0-2,0 0-1,0 0-1,0 0-1,0 0 0,15 2 0,-15-2 1,21 0 0,-7-2 1,4 4 1,0-5 0,6 3 0,-2-1 0,5 1-1,-5-1 1,2 2-2,-1-3 0,-4 2-1,-1-1-1,-7 1 0,-1-1-1,-10 1 0,0 0-1,0 0-1,0 0-1,0 0-4,0 0-7,0 0-15,-18-1-2,18 1 0,-22 2 2</inkml:trace>
  <inkml:trace contextRef="#ctx0" brushRef="#br0" timeOffset="500">111 1061 23,'0'0'25,"0"0"0,-9-19 1,4 7-14,0-4-3,-2-6-3,1-4-3,-1-1-1,-1 0-1,4 1-3,-1 0-2,3 4-7,0 7-9,-4-2-7,6 17 1,0-10 0</inkml:trace>
  <inkml:trace contextRef="#ctx0" brushRef="#br0" timeOffset="797">231 1096 20,'6'-10'25,"-6"10"0,-5-21 1,3 2-13,-4-1-7,-1-3-2,3-3-7,1 3-8,4 4-13,-4-7-1,7 12 0,-6-6 0</inkml:trace>
  <inkml:trace contextRef="#ctx0" brushRef="#br0" timeOffset="1016">139 788 3,'18'0'21,"-18"0"2,26 4 1,-9-3-9,0-2-2,2 1-1,-1-2-2,-1-3-1,-4-2-1,0-2-1,-8-4 0,0-1-1,-9-1-1,1 0 0,-8-4 0,-1 5-2,-5-3 0,0 6-1,-4 1 0,1 5-1,1 0 0,1 4-1,1 3-2,2-2-4,15 0-11,-18 11-14,18-11-2,0 0 0,-12 6 0</inkml:trace>
  <inkml:trace contextRef="#ctx0" brushRef="#br0" timeOffset="1344">97 542 20,'0'0'25,"0"0"0,0 0 3,2-10-13,-2 10-3,16-1-2,-4 1-3,8 4-1,-1-1-1,5 3 1,-2-3-1,4 5 1,-5-6-2,0 3 0,-4-6 0,-2-1 0,0-3-1,-1 1 1,-4-6-1,-10 10-1,8-22 0,-7 8 0,-4-1 0,1-3 0,-5-1-1,-3 0-1,0 1-3,2 0-1,5 9-8,3 9-23,-11-17 0,11 17-2,0 0 3</inkml:trace>
  <inkml:trace contextRef="#ctx0" brushRef="#br0" timeOffset="1859">246 555 42,'0'0'28,"-2"15"2,2-15-2,-10-6-17,10 6-3,-6-21-3,3 7-3,-2-4-1,0-6-3,0 0-4,-6-2-8,-1-2-12,2 9-4,-7-3 2,7 10-1</inkml:trace>
  <inkml:trace contextRef="#ctx0" brushRef="#br0" timeOffset="2125">92 538 53,'0'0'29,"3"-12"1,-5-2-8,-3-7-16,0-3-7,2-5-9,-2 3-16,-6-9-3,7 7 0,-8-5 0</inkml:trace>
  <inkml:trace contextRef="#ctx0" brushRef="#br0" timeOffset="2281">0 202 28,'20'8'30,"-10"-2"2,9 7 1,1 1-11,2-4-5,7 6-2,-2-8-6,7 4-2,-5-6-2,3-1-1,-7-6 0,-1-2-1,-5-6 0,-4-3 0,-6-8 0,-3-4-2,-7-4-3,-7-7-4,4 3-13,-4-3-19,-6-3 1,1 6-1,0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Chapter 2 – Bi-variate Data Analysis</vt:lpstr>
    </vt:vector>
  </TitlesOfParts>
  <Company>Deerfield Academy</Company>
  <LinksUpToDate>false</LinksUpToDate>
  <CharactersWithSpaces>22311</CharactersWithSpaces>
  <SharedDoc>false</SharedDoc>
  <HLinks>
    <vt:vector size="42" baseType="variant">
      <vt:variant>
        <vt:i4>7667825</vt:i4>
      </vt:variant>
      <vt:variant>
        <vt:i4>15</vt:i4>
      </vt:variant>
      <vt:variant>
        <vt:i4>0</vt:i4>
      </vt:variant>
      <vt:variant>
        <vt:i4>5</vt:i4>
      </vt:variant>
      <vt:variant>
        <vt:lpwstr>http://www.pccl.demon.co.uk/java/stopwatch.html</vt:lpwstr>
      </vt:variant>
      <vt:variant>
        <vt:lpwstr/>
      </vt:variant>
      <vt:variant>
        <vt:i4>7929942</vt:i4>
      </vt:variant>
      <vt:variant>
        <vt:i4>12</vt:i4>
      </vt:variant>
      <vt:variant>
        <vt:i4>0</vt:i4>
      </vt:variant>
      <vt:variant>
        <vt:i4>5</vt:i4>
      </vt:variant>
      <vt:variant>
        <vt:lpwstr>http://www.alwaysbrilliant.com/aa/measure/measure/aspx-products/pd-co098/bb/spaghetti_measurer_spaghetti_portions.htm</vt:lpwstr>
      </vt:variant>
      <vt:variant>
        <vt:lpwstr/>
      </vt:variant>
      <vt:variant>
        <vt:i4>7012384</vt:i4>
      </vt:variant>
      <vt:variant>
        <vt:i4>9</vt:i4>
      </vt:variant>
      <vt:variant>
        <vt:i4>0</vt:i4>
      </vt:variant>
      <vt:variant>
        <vt:i4>5</vt:i4>
      </vt:variant>
      <vt:variant>
        <vt:lpwstr>http://www.spike-jamie.com/recipes2/recipes230.html</vt:lpwstr>
      </vt:variant>
      <vt:variant>
        <vt:lpwstr/>
      </vt:variant>
      <vt:variant>
        <vt:i4>3145781</vt:i4>
      </vt:variant>
      <vt:variant>
        <vt:i4>6</vt:i4>
      </vt:variant>
      <vt:variant>
        <vt:i4>0</vt:i4>
      </vt:variant>
      <vt:variant>
        <vt:i4>5</vt:i4>
      </vt:variant>
      <vt:variant>
        <vt:lpwstr>http://www.csmonitor.com/2007/1011/p11s01-wogi.html</vt:lpwstr>
      </vt:variant>
      <vt:variant>
        <vt:lpwstr/>
      </vt:variant>
      <vt:variant>
        <vt:i4>917577</vt:i4>
      </vt:variant>
      <vt:variant>
        <vt:i4>3</vt:i4>
      </vt:variant>
      <vt:variant>
        <vt:i4>0</vt:i4>
      </vt:variant>
      <vt:variant>
        <vt:i4>5</vt:i4>
      </vt:variant>
      <vt:variant>
        <vt:lpwstr>http://ipsnews.net/news.asp?idnews=44836</vt:lpwstr>
      </vt:variant>
      <vt:variant>
        <vt:lpwstr/>
      </vt:variant>
      <vt:variant>
        <vt:i4>1114195</vt:i4>
      </vt:variant>
      <vt:variant>
        <vt:i4>0</vt:i4>
      </vt:variant>
      <vt:variant>
        <vt:i4>0</vt:i4>
      </vt:variant>
      <vt:variant>
        <vt:i4>5</vt:i4>
      </vt:variant>
      <vt:variant>
        <vt:lpwstr>http://www.fightglobalwarming.com/content.cfm?contentID=5113</vt:lpwstr>
      </vt:variant>
      <vt:variant>
        <vt:lpwstr/>
      </vt:variant>
      <vt:variant>
        <vt:i4>6619252</vt:i4>
      </vt:variant>
      <vt:variant>
        <vt:i4>-1</vt:i4>
      </vt:variant>
      <vt:variant>
        <vt:i4>1041</vt:i4>
      </vt:variant>
      <vt:variant>
        <vt:i4>1</vt:i4>
      </vt:variant>
      <vt:variant>
        <vt:lpwstr>http://www.alwaysbrilliant.com/Images/Hero/p0002398.jpg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Bi-variate Data Analysis</dc:title>
  <dc:creator>Nils Ahbel</dc:creator>
  <cp:lastModifiedBy>Lauren Nelson</cp:lastModifiedBy>
  <cp:revision>3</cp:revision>
  <cp:lastPrinted>2013-04-23T05:46:00Z</cp:lastPrinted>
  <dcterms:created xsi:type="dcterms:W3CDTF">2013-04-23T08:45:00Z</dcterms:created>
  <dcterms:modified xsi:type="dcterms:W3CDTF">2013-04-23T08:49:00Z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